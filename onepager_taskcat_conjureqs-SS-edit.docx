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4A9DE" w14:textId="7BA0AAC6" w:rsidR="00C91194" w:rsidRPr="00ED6A3B" w:rsidRDefault="00C91194" w:rsidP="00C73E27">
      <w:pPr>
        <w:pStyle w:val="p1"/>
        <w:outlineLvl w:val="0"/>
        <w:rPr>
          <w:b/>
          <w:sz w:val="20"/>
          <w:szCs w:val="20"/>
        </w:rPr>
      </w:pPr>
      <w:r w:rsidRPr="00ED6A3B">
        <w:rPr>
          <w:rStyle w:val="s1"/>
          <w:b/>
          <w:sz w:val="20"/>
          <w:szCs w:val="20"/>
        </w:rPr>
        <w:t xml:space="preserve">What is </w:t>
      </w:r>
      <w:r w:rsidR="00ED6A3B" w:rsidRPr="00ED6A3B">
        <w:rPr>
          <w:rStyle w:val="s1"/>
          <w:b/>
          <w:sz w:val="20"/>
          <w:szCs w:val="20"/>
        </w:rPr>
        <w:t>TaskCat</w:t>
      </w:r>
      <w:r w:rsidRPr="00ED6A3B">
        <w:rPr>
          <w:rStyle w:val="s1"/>
          <w:b/>
          <w:sz w:val="20"/>
          <w:szCs w:val="20"/>
        </w:rPr>
        <w:t>?</w:t>
      </w:r>
    </w:p>
    <w:p w14:paraId="5F5FECDA" w14:textId="4619D3CE" w:rsidR="006810F6" w:rsidRPr="00550F12" w:rsidRDefault="00C91194" w:rsidP="00ED6A3B">
      <w:pPr>
        <w:pStyle w:val="p1"/>
        <w:rPr>
          <w:rStyle w:val="s1"/>
          <w:sz w:val="20"/>
          <w:szCs w:val="20"/>
        </w:rPr>
      </w:pPr>
      <w:r w:rsidRPr="00550F12">
        <w:rPr>
          <w:rStyle w:val="s1"/>
          <w:sz w:val="20"/>
          <w:szCs w:val="20"/>
        </w:rPr>
        <w:t>TaskCat is a</w:t>
      </w:r>
      <w:r w:rsidR="00ED6A3B">
        <w:rPr>
          <w:rStyle w:val="s1"/>
          <w:sz w:val="20"/>
          <w:szCs w:val="20"/>
        </w:rPr>
        <w:t>n easy-to-use</w:t>
      </w:r>
      <w:r w:rsidRPr="00550F12">
        <w:rPr>
          <w:rStyle w:val="s1"/>
          <w:sz w:val="20"/>
          <w:szCs w:val="20"/>
        </w:rPr>
        <w:t xml:space="preserve"> framework that allows partners and users to develop and test </w:t>
      </w:r>
      <w:r w:rsidR="00ED0F7B">
        <w:rPr>
          <w:rStyle w:val="s1"/>
          <w:sz w:val="20"/>
          <w:szCs w:val="20"/>
        </w:rPr>
        <w:t xml:space="preserve">cloudformation </w:t>
      </w:r>
      <w:r w:rsidRPr="00550F12">
        <w:rPr>
          <w:rStyle w:val="s1"/>
          <w:sz w:val="20"/>
          <w:szCs w:val="20"/>
        </w:rPr>
        <w:t xml:space="preserve">templates </w:t>
      </w:r>
      <w:r w:rsidR="00ED6A3B">
        <w:rPr>
          <w:rStyle w:val="s1"/>
          <w:sz w:val="20"/>
          <w:szCs w:val="20"/>
        </w:rPr>
        <w:t>which</w:t>
      </w:r>
      <w:r w:rsidRPr="00550F12">
        <w:rPr>
          <w:rStyle w:val="s1"/>
          <w:sz w:val="20"/>
          <w:szCs w:val="20"/>
        </w:rPr>
        <w:t xml:space="preserve"> can be easily imported into the QuickStart platform.</w:t>
      </w:r>
    </w:p>
    <w:p w14:paraId="06518BE2" w14:textId="77777777" w:rsidR="006810F6" w:rsidRPr="00550F12" w:rsidRDefault="006810F6" w:rsidP="00ED6A3B">
      <w:pPr>
        <w:pStyle w:val="p1"/>
        <w:rPr>
          <w:sz w:val="20"/>
          <w:szCs w:val="20"/>
        </w:rPr>
      </w:pPr>
    </w:p>
    <w:p w14:paraId="62AB3739" w14:textId="5DC47300" w:rsidR="006810F6" w:rsidRPr="00ED6A3B" w:rsidRDefault="00ED6A3B" w:rsidP="00C73E27">
      <w:pPr>
        <w:pStyle w:val="p1"/>
        <w:outlineLvl w:val="0"/>
        <w:rPr>
          <w:b/>
          <w:sz w:val="20"/>
          <w:szCs w:val="20"/>
        </w:rPr>
      </w:pPr>
      <w:r w:rsidRPr="00ED6A3B">
        <w:rPr>
          <w:b/>
          <w:sz w:val="20"/>
          <w:szCs w:val="20"/>
        </w:rPr>
        <w:t>What is C</w:t>
      </w:r>
      <w:r w:rsidR="008414B8" w:rsidRPr="00ED6A3B">
        <w:rPr>
          <w:b/>
          <w:sz w:val="20"/>
          <w:szCs w:val="20"/>
        </w:rPr>
        <w:t>onj</w:t>
      </w:r>
      <w:r w:rsidR="00204AD2">
        <w:rPr>
          <w:b/>
          <w:sz w:val="20"/>
          <w:szCs w:val="20"/>
        </w:rPr>
        <w:t>ureQ</w:t>
      </w:r>
      <w:r w:rsidRPr="00ED6A3B">
        <w:rPr>
          <w:b/>
          <w:sz w:val="20"/>
          <w:szCs w:val="20"/>
        </w:rPr>
        <w:t>S</w:t>
      </w:r>
      <w:r w:rsidR="006810F6" w:rsidRPr="00ED6A3B">
        <w:rPr>
          <w:b/>
          <w:sz w:val="20"/>
          <w:szCs w:val="20"/>
        </w:rPr>
        <w:t>?</w:t>
      </w:r>
    </w:p>
    <w:p w14:paraId="5D726AA2" w14:textId="387F77D0" w:rsidR="006810F6" w:rsidRPr="00550F12" w:rsidRDefault="006810F6" w:rsidP="00ED6A3B">
      <w:pPr>
        <w:pStyle w:val="p1"/>
        <w:rPr>
          <w:sz w:val="20"/>
          <w:szCs w:val="20"/>
        </w:rPr>
      </w:pPr>
      <w:r w:rsidRPr="00550F12">
        <w:rPr>
          <w:sz w:val="20"/>
          <w:szCs w:val="20"/>
        </w:rPr>
        <w:t>Co</w:t>
      </w:r>
      <w:r w:rsidR="008414B8" w:rsidRPr="00550F12">
        <w:rPr>
          <w:sz w:val="20"/>
          <w:szCs w:val="20"/>
        </w:rPr>
        <w:t xml:space="preserve">njureQS is </w:t>
      </w:r>
      <w:r w:rsidR="00ED6A3B">
        <w:rPr>
          <w:sz w:val="20"/>
          <w:szCs w:val="20"/>
        </w:rPr>
        <w:t xml:space="preserve">a </w:t>
      </w:r>
      <w:r w:rsidR="008414B8" w:rsidRPr="00550F12">
        <w:rPr>
          <w:sz w:val="20"/>
          <w:szCs w:val="20"/>
        </w:rPr>
        <w:t>Q</w:t>
      </w:r>
      <w:r w:rsidRPr="00550F12">
        <w:rPr>
          <w:sz w:val="20"/>
          <w:szCs w:val="20"/>
        </w:rPr>
        <w:t>uickstart packager. The packager</w:t>
      </w:r>
      <w:r w:rsidR="00ED6A3B">
        <w:rPr>
          <w:sz w:val="20"/>
          <w:szCs w:val="20"/>
        </w:rPr>
        <w:t>’</w:t>
      </w:r>
      <w:r w:rsidR="007D290E" w:rsidRPr="00550F12">
        <w:rPr>
          <w:sz w:val="20"/>
          <w:szCs w:val="20"/>
        </w:rPr>
        <w:t>s</w:t>
      </w:r>
      <w:r w:rsidRPr="00550F12">
        <w:rPr>
          <w:sz w:val="20"/>
          <w:szCs w:val="20"/>
        </w:rPr>
        <w:t xml:space="preserve"> purpose is </w:t>
      </w:r>
      <w:r w:rsidR="007D290E" w:rsidRPr="00550F12">
        <w:rPr>
          <w:sz w:val="20"/>
          <w:szCs w:val="20"/>
        </w:rPr>
        <w:t xml:space="preserve">to </w:t>
      </w:r>
      <w:r w:rsidR="00204AD2">
        <w:rPr>
          <w:sz w:val="20"/>
          <w:szCs w:val="20"/>
        </w:rPr>
        <w:t xml:space="preserve">structure, </w:t>
      </w:r>
      <w:r w:rsidR="007D290E" w:rsidRPr="00550F12">
        <w:rPr>
          <w:sz w:val="20"/>
          <w:szCs w:val="20"/>
        </w:rPr>
        <w:t>pack and compress</w:t>
      </w:r>
      <w:r w:rsidRPr="00550F12">
        <w:rPr>
          <w:sz w:val="20"/>
          <w:szCs w:val="20"/>
        </w:rPr>
        <w:t xml:space="preserve"> </w:t>
      </w:r>
      <w:r w:rsidRPr="00550F12">
        <w:rPr>
          <w:rStyle w:val="s1"/>
          <w:sz w:val="20"/>
          <w:szCs w:val="20"/>
        </w:rPr>
        <w:t xml:space="preserve">Cloudformation </w:t>
      </w:r>
      <w:r w:rsidR="007D290E" w:rsidRPr="00550F12">
        <w:rPr>
          <w:rStyle w:val="s1"/>
          <w:sz w:val="20"/>
          <w:szCs w:val="20"/>
        </w:rPr>
        <w:t xml:space="preserve">template and its </w:t>
      </w:r>
      <w:r w:rsidRPr="00550F12">
        <w:rPr>
          <w:rStyle w:val="s1"/>
          <w:sz w:val="20"/>
          <w:szCs w:val="20"/>
        </w:rPr>
        <w:t>assets so that it is portable</w:t>
      </w:r>
      <w:r w:rsidR="007D290E" w:rsidRPr="00550F12">
        <w:rPr>
          <w:rStyle w:val="s1"/>
          <w:sz w:val="20"/>
          <w:szCs w:val="20"/>
        </w:rPr>
        <w:t xml:space="preserve"> and compatible with the QuickStart </w:t>
      </w:r>
      <w:r w:rsidR="00204AD2">
        <w:rPr>
          <w:rStyle w:val="s1"/>
          <w:sz w:val="20"/>
          <w:szCs w:val="20"/>
        </w:rPr>
        <w:t>platform</w:t>
      </w:r>
      <w:r w:rsidR="007D290E" w:rsidRPr="00550F12">
        <w:rPr>
          <w:rStyle w:val="s1"/>
          <w:sz w:val="20"/>
          <w:szCs w:val="20"/>
        </w:rPr>
        <w:t xml:space="preserve">.  </w:t>
      </w:r>
    </w:p>
    <w:p w14:paraId="52AD2109" w14:textId="77777777" w:rsidR="00C91194" w:rsidRDefault="00C91194" w:rsidP="00ED6A3B">
      <w:pPr>
        <w:pStyle w:val="p2"/>
        <w:rPr>
          <w:sz w:val="20"/>
          <w:szCs w:val="20"/>
        </w:rPr>
      </w:pPr>
    </w:p>
    <w:p w14:paraId="0EA0D1EE" w14:textId="35825C64" w:rsidR="00204AD2" w:rsidRPr="00204AD2" w:rsidRDefault="00204AD2" w:rsidP="00C73E27">
      <w:pPr>
        <w:pStyle w:val="p2"/>
        <w:outlineLvl w:val="0"/>
        <w:rPr>
          <w:b/>
          <w:sz w:val="20"/>
          <w:szCs w:val="20"/>
        </w:rPr>
      </w:pPr>
      <w:r>
        <w:rPr>
          <w:b/>
          <w:sz w:val="20"/>
          <w:szCs w:val="20"/>
        </w:rPr>
        <w:t>Tell me more about it: -</w:t>
      </w:r>
    </w:p>
    <w:p w14:paraId="763C5B9F" w14:textId="6954EACE" w:rsidR="00490DB9" w:rsidRDefault="00C91194" w:rsidP="00ED6A3B">
      <w:pPr>
        <w:pStyle w:val="p1"/>
        <w:numPr>
          <w:ilvl w:val="0"/>
          <w:numId w:val="1"/>
        </w:numPr>
        <w:rPr>
          <w:sz w:val="20"/>
          <w:szCs w:val="20"/>
        </w:rPr>
      </w:pPr>
      <w:r w:rsidRPr="00550F12">
        <w:rPr>
          <w:rStyle w:val="s1"/>
          <w:sz w:val="20"/>
          <w:szCs w:val="20"/>
        </w:rPr>
        <w:t xml:space="preserve">At its core TaskCat is a python class that helps to deploy your CloudFormation templates in multiple regions. You can use TaskCat by importing it as a python module and creating a TaskCat object. Because it is a generic class that facilitates multi region deployments and testing, it can be integrated into an existing deployment or testing framework with ease. This </w:t>
      </w:r>
      <w:r w:rsidR="00415BFC">
        <w:rPr>
          <w:rStyle w:val="s1"/>
          <w:sz w:val="20"/>
          <w:szCs w:val="20"/>
        </w:rPr>
        <w:t>facilitates</w:t>
      </w:r>
      <w:r w:rsidR="00415BFC" w:rsidRPr="00550F12">
        <w:rPr>
          <w:rStyle w:val="s1"/>
          <w:sz w:val="20"/>
          <w:szCs w:val="20"/>
        </w:rPr>
        <w:t xml:space="preserve"> </w:t>
      </w:r>
      <w:r w:rsidRPr="00550F12">
        <w:rPr>
          <w:rStyle w:val="s1"/>
          <w:sz w:val="20"/>
          <w:szCs w:val="20"/>
        </w:rPr>
        <w:t xml:space="preserve">partners </w:t>
      </w:r>
      <w:r w:rsidR="00415BFC">
        <w:rPr>
          <w:rStyle w:val="s1"/>
          <w:sz w:val="20"/>
          <w:szCs w:val="20"/>
        </w:rPr>
        <w:t>in</w:t>
      </w:r>
      <w:r w:rsidR="00415BFC" w:rsidRPr="00550F12">
        <w:rPr>
          <w:rStyle w:val="s1"/>
          <w:sz w:val="20"/>
          <w:szCs w:val="20"/>
        </w:rPr>
        <w:t xml:space="preserve"> </w:t>
      </w:r>
      <w:r w:rsidRPr="00550F12">
        <w:rPr>
          <w:rStyle w:val="s1"/>
          <w:sz w:val="20"/>
          <w:szCs w:val="20"/>
        </w:rPr>
        <w:t>develop</w:t>
      </w:r>
      <w:r w:rsidR="00415BFC">
        <w:rPr>
          <w:rStyle w:val="s1"/>
          <w:sz w:val="20"/>
          <w:szCs w:val="20"/>
        </w:rPr>
        <w:t>ing</w:t>
      </w:r>
      <w:r w:rsidRPr="00550F12">
        <w:rPr>
          <w:rStyle w:val="s1"/>
          <w:sz w:val="20"/>
          <w:szCs w:val="20"/>
        </w:rPr>
        <w:t xml:space="preserve"> QuickStarts and enables them to test using the</w:t>
      </w:r>
      <w:r w:rsidR="00415BFC">
        <w:rPr>
          <w:rStyle w:val="s1"/>
          <w:sz w:val="20"/>
          <w:szCs w:val="20"/>
        </w:rPr>
        <w:t xml:space="preserve"> same</w:t>
      </w:r>
      <w:r w:rsidRPr="00550F12">
        <w:rPr>
          <w:rStyle w:val="s1"/>
          <w:sz w:val="20"/>
          <w:szCs w:val="20"/>
        </w:rPr>
        <w:t xml:space="preserve"> </w:t>
      </w:r>
      <w:r w:rsidR="00490DB9">
        <w:rPr>
          <w:rStyle w:val="s1"/>
          <w:sz w:val="20"/>
          <w:szCs w:val="20"/>
        </w:rPr>
        <w:t>methodology</w:t>
      </w:r>
      <w:r w:rsidRPr="00550F12">
        <w:rPr>
          <w:rStyle w:val="s1"/>
          <w:sz w:val="20"/>
          <w:szCs w:val="20"/>
        </w:rPr>
        <w:t xml:space="preserve"> we use internally.</w:t>
      </w:r>
    </w:p>
    <w:p w14:paraId="54379A45" w14:textId="65DDA986" w:rsidR="00490DB9" w:rsidRDefault="00490DB9" w:rsidP="00ED6A3B">
      <w:pPr>
        <w:pStyle w:val="p1"/>
        <w:numPr>
          <w:ilvl w:val="0"/>
          <w:numId w:val="1"/>
        </w:numPr>
        <w:rPr>
          <w:rStyle w:val="s1"/>
          <w:sz w:val="20"/>
          <w:szCs w:val="20"/>
        </w:rPr>
      </w:pPr>
      <w:r>
        <w:rPr>
          <w:rStyle w:val="s1"/>
          <w:sz w:val="20"/>
          <w:szCs w:val="20"/>
        </w:rPr>
        <w:t>TaskCat</w:t>
      </w:r>
      <w:r w:rsidR="00C91194" w:rsidRPr="00490DB9">
        <w:rPr>
          <w:rStyle w:val="s1"/>
          <w:sz w:val="20"/>
          <w:szCs w:val="20"/>
        </w:rPr>
        <w:t xml:space="preserve"> Class is </w:t>
      </w:r>
      <w:r w:rsidR="00892F31" w:rsidRPr="00490DB9">
        <w:rPr>
          <w:rStyle w:val="s1"/>
          <w:sz w:val="20"/>
          <w:szCs w:val="20"/>
        </w:rPr>
        <w:t>imported into</w:t>
      </w:r>
      <w:r w:rsidR="00315883" w:rsidRPr="00490DB9">
        <w:rPr>
          <w:rStyle w:val="s1"/>
          <w:sz w:val="20"/>
          <w:szCs w:val="20"/>
        </w:rPr>
        <w:t xml:space="preserve"> </w:t>
      </w:r>
      <w:r w:rsidR="00634778" w:rsidRPr="00490DB9">
        <w:rPr>
          <w:rStyle w:val="s1"/>
          <w:sz w:val="20"/>
          <w:szCs w:val="20"/>
        </w:rPr>
        <w:t>conjureqs.py</w:t>
      </w:r>
      <w:r w:rsidR="00C91194" w:rsidRPr="00490DB9">
        <w:rPr>
          <w:rStyle w:val="s1"/>
          <w:sz w:val="20"/>
          <w:szCs w:val="20"/>
        </w:rPr>
        <w:t xml:space="preserve"> which is a python program that allows Cloudformation assets to be </w:t>
      </w:r>
      <w:r>
        <w:rPr>
          <w:rStyle w:val="s1"/>
          <w:sz w:val="20"/>
          <w:szCs w:val="20"/>
        </w:rPr>
        <w:t xml:space="preserve">structured in a desired manner and </w:t>
      </w:r>
      <w:r w:rsidR="00C91194" w:rsidRPr="00490DB9">
        <w:rPr>
          <w:rStyle w:val="s1"/>
          <w:sz w:val="20"/>
          <w:szCs w:val="20"/>
        </w:rPr>
        <w:t xml:space="preserve">packaged so </w:t>
      </w:r>
      <w:r w:rsidR="00634778" w:rsidRPr="00490DB9">
        <w:rPr>
          <w:rStyle w:val="s1"/>
          <w:sz w:val="20"/>
          <w:szCs w:val="20"/>
        </w:rPr>
        <w:t xml:space="preserve">that it is portable. The </w:t>
      </w:r>
      <w:r w:rsidR="007D180C" w:rsidRPr="00490DB9">
        <w:rPr>
          <w:rStyle w:val="s1"/>
          <w:sz w:val="20"/>
          <w:szCs w:val="20"/>
        </w:rPr>
        <w:t>conjureqs</w:t>
      </w:r>
      <w:r w:rsidR="00C91194" w:rsidRPr="00490DB9">
        <w:rPr>
          <w:rStyle w:val="s1"/>
          <w:sz w:val="20"/>
          <w:szCs w:val="20"/>
        </w:rPr>
        <w:t xml:space="preserve"> program will pr</w:t>
      </w:r>
      <w:r w:rsidR="00634778" w:rsidRPr="00490DB9">
        <w:rPr>
          <w:rStyle w:val="s1"/>
          <w:sz w:val="20"/>
          <w:szCs w:val="20"/>
        </w:rPr>
        <w:t xml:space="preserve">oduce a single </w:t>
      </w:r>
      <w:r w:rsidR="007D180C" w:rsidRPr="00490DB9">
        <w:rPr>
          <w:rStyle w:val="s1"/>
          <w:sz w:val="20"/>
          <w:szCs w:val="20"/>
        </w:rPr>
        <w:t>compressed</w:t>
      </w:r>
      <w:r w:rsidR="00634778" w:rsidRPr="00490DB9">
        <w:rPr>
          <w:rStyle w:val="s1"/>
          <w:sz w:val="20"/>
          <w:szCs w:val="20"/>
        </w:rPr>
        <w:t xml:space="preserve"> file</w:t>
      </w:r>
      <w:r w:rsidR="00C91194" w:rsidRPr="00490DB9">
        <w:rPr>
          <w:rStyle w:val="s1"/>
          <w:sz w:val="20"/>
          <w:szCs w:val="20"/>
        </w:rPr>
        <w:t xml:space="preserve">. This file will contain all the assets needed to run the CloudFormation </w:t>
      </w:r>
      <w:r w:rsidR="00746C0D" w:rsidRPr="00490DB9">
        <w:rPr>
          <w:rStyle w:val="s1"/>
          <w:sz w:val="20"/>
          <w:szCs w:val="20"/>
        </w:rPr>
        <w:t xml:space="preserve">template. </w:t>
      </w:r>
      <w:r w:rsidR="00C91194" w:rsidRPr="00490DB9">
        <w:rPr>
          <w:rStyle w:val="s1"/>
          <w:sz w:val="20"/>
          <w:szCs w:val="20"/>
        </w:rPr>
        <w:t xml:space="preserve">The packager also enforces AWS QuickStart skeleton structures allowing the package to plug and play with the QuickStart </w:t>
      </w:r>
      <w:r w:rsidR="00746C0D" w:rsidRPr="00490DB9">
        <w:rPr>
          <w:rStyle w:val="s1"/>
          <w:sz w:val="20"/>
          <w:szCs w:val="20"/>
        </w:rPr>
        <w:t xml:space="preserve">CI </w:t>
      </w:r>
      <w:r w:rsidR="00C91194" w:rsidRPr="00490DB9">
        <w:rPr>
          <w:rStyle w:val="s1"/>
          <w:sz w:val="20"/>
          <w:szCs w:val="20"/>
        </w:rPr>
        <w:t>platform</w:t>
      </w:r>
      <w:r w:rsidR="000D62CA">
        <w:rPr>
          <w:rStyle w:val="s1"/>
          <w:sz w:val="20"/>
          <w:szCs w:val="20"/>
        </w:rPr>
        <w:t>.</w:t>
      </w:r>
    </w:p>
    <w:p w14:paraId="285BD3EB" w14:textId="21923020" w:rsidR="000D62CA" w:rsidRDefault="000D62CA" w:rsidP="00ED6A3B">
      <w:pPr>
        <w:pStyle w:val="p1"/>
        <w:numPr>
          <w:ilvl w:val="0"/>
          <w:numId w:val="1"/>
        </w:numPr>
        <w:rPr>
          <w:sz w:val="20"/>
          <w:szCs w:val="20"/>
        </w:rPr>
      </w:pPr>
      <w:r>
        <w:rPr>
          <w:rStyle w:val="s1"/>
          <w:sz w:val="20"/>
          <w:szCs w:val="20"/>
        </w:rPr>
        <w:t>TaskCat will provid</w:t>
      </w:r>
      <w:r w:rsidR="00C044B5">
        <w:rPr>
          <w:rStyle w:val="s1"/>
          <w:sz w:val="20"/>
          <w:szCs w:val="20"/>
        </w:rPr>
        <w:t>e a test report for each test and in case of failures it will highlight the reasons of failure by region and resource in a color coded manner which will allow partners to find and correct errors/bugs prior to submission to the Quick Start team.</w:t>
      </w:r>
    </w:p>
    <w:p w14:paraId="7357C92E" w14:textId="39B09D7B" w:rsidR="00490DB9" w:rsidRDefault="00490DB9" w:rsidP="00490DB9">
      <w:pPr>
        <w:pStyle w:val="p1"/>
        <w:ind w:left="360"/>
        <w:rPr>
          <w:sz w:val="20"/>
          <w:szCs w:val="20"/>
        </w:rPr>
      </w:pPr>
    </w:p>
    <w:p w14:paraId="468C66F3" w14:textId="77777777" w:rsidR="00490DB9" w:rsidRDefault="00C91194" w:rsidP="00C73E27">
      <w:pPr>
        <w:pStyle w:val="p1"/>
        <w:outlineLvl w:val="0"/>
        <w:rPr>
          <w:b/>
          <w:sz w:val="20"/>
          <w:szCs w:val="20"/>
        </w:rPr>
      </w:pPr>
      <w:r w:rsidRPr="00490DB9">
        <w:rPr>
          <w:rStyle w:val="s1"/>
          <w:b/>
          <w:sz w:val="20"/>
          <w:szCs w:val="20"/>
        </w:rPr>
        <w:t>How does this help our partners?</w:t>
      </w:r>
    </w:p>
    <w:p w14:paraId="22903154" w14:textId="465B63F4" w:rsidR="00C91194" w:rsidRDefault="00C91194" w:rsidP="00ED6A3B">
      <w:pPr>
        <w:pStyle w:val="p1"/>
        <w:rPr>
          <w:rStyle w:val="s1"/>
          <w:sz w:val="20"/>
          <w:szCs w:val="20"/>
        </w:rPr>
      </w:pPr>
      <w:r w:rsidRPr="00550F12">
        <w:rPr>
          <w:rStyle w:val="s1"/>
          <w:sz w:val="20"/>
          <w:szCs w:val="20"/>
        </w:rPr>
        <w:t xml:space="preserve">This </w:t>
      </w:r>
      <w:r w:rsidR="007D290E" w:rsidRPr="00550F12">
        <w:rPr>
          <w:rStyle w:val="s1"/>
          <w:sz w:val="20"/>
          <w:szCs w:val="20"/>
        </w:rPr>
        <w:t xml:space="preserve">tool </w:t>
      </w:r>
      <w:r w:rsidRPr="00550F12">
        <w:rPr>
          <w:rStyle w:val="s1"/>
          <w:sz w:val="20"/>
          <w:szCs w:val="20"/>
        </w:rPr>
        <w:t>reduces the work a partner needs to do to create and test Cloudformati</w:t>
      </w:r>
      <w:r w:rsidR="00490DB9">
        <w:rPr>
          <w:rStyle w:val="s1"/>
          <w:sz w:val="20"/>
          <w:szCs w:val="20"/>
        </w:rPr>
        <w:t xml:space="preserve">on templates for QuickStart. It </w:t>
      </w:r>
      <w:r w:rsidRPr="00550F12">
        <w:rPr>
          <w:rStyle w:val="s1"/>
          <w:sz w:val="20"/>
          <w:szCs w:val="20"/>
        </w:rPr>
        <w:t xml:space="preserve">enables them to test </w:t>
      </w:r>
      <w:r w:rsidR="00415BFC">
        <w:rPr>
          <w:rStyle w:val="s1"/>
          <w:sz w:val="20"/>
          <w:szCs w:val="20"/>
        </w:rPr>
        <w:t>and</w:t>
      </w:r>
      <w:r w:rsidR="00415BFC" w:rsidRPr="00550F12">
        <w:rPr>
          <w:rStyle w:val="s1"/>
          <w:sz w:val="20"/>
          <w:szCs w:val="20"/>
        </w:rPr>
        <w:t xml:space="preserve"> </w:t>
      </w:r>
      <w:r w:rsidRPr="00550F12">
        <w:rPr>
          <w:rStyle w:val="s1"/>
          <w:sz w:val="20"/>
          <w:szCs w:val="20"/>
        </w:rPr>
        <w:t xml:space="preserve">iterate with constant feedback without having to engage our team directly. Once all the tests pass </w:t>
      </w:r>
      <w:r w:rsidR="00490DB9">
        <w:rPr>
          <w:rStyle w:val="s1"/>
          <w:sz w:val="20"/>
          <w:szCs w:val="20"/>
        </w:rPr>
        <w:t>through this tool,</w:t>
      </w:r>
      <w:r w:rsidRPr="00550F12">
        <w:rPr>
          <w:rStyle w:val="s1"/>
          <w:sz w:val="20"/>
          <w:szCs w:val="20"/>
        </w:rPr>
        <w:t xml:space="preserve"> it will guide them to next step</w:t>
      </w:r>
      <w:r w:rsidR="00415BFC">
        <w:rPr>
          <w:rStyle w:val="s1"/>
          <w:sz w:val="20"/>
          <w:szCs w:val="20"/>
        </w:rPr>
        <w:t>;</w:t>
      </w:r>
      <w:r w:rsidRPr="00550F12">
        <w:rPr>
          <w:rStyle w:val="s1"/>
          <w:sz w:val="20"/>
          <w:szCs w:val="20"/>
        </w:rPr>
        <w:t xml:space="preserve"> how to submit it to our platform</w:t>
      </w:r>
      <w:ins w:id="0" w:author="Perkins, Chris" w:date="2017-01-04T20:31:00Z">
        <w:r w:rsidR="00415BFC">
          <w:rPr>
            <w:rStyle w:val="s1"/>
            <w:sz w:val="20"/>
            <w:szCs w:val="20"/>
          </w:rPr>
          <w:t>.</w:t>
        </w:r>
      </w:ins>
    </w:p>
    <w:p w14:paraId="724D9B67" w14:textId="3B166A9F" w:rsidR="00490DB9" w:rsidRPr="00490DB9" w:rsidRDefault="00490DB9" w:rsidP="00ED6A3B">
      <w:pPr>
        <w:pStyle w:val="p1"/>
        <w:rPr>
          <w:b/>
          <w:sz w:val="20"/>
          <w:szCs w:val="20"/>
        </w:rPr>
      </w:pPr>
      <w:r w:rsidRPr="00550F12">
        <w:rPr>
          <w:rStyle w:val="s1"/>
          <w:sz w:val="20"/>
          <w:szCs w:val="20"/>
        </w:rPr>
        <w:t xml:space="preserve">Partners and Customers </w:t>
      </w:r>
      <w:r>
        <w:rPr>
          <w:rStyle w:val="s1"/>
          <w:sz w:val="20"/>
          <w:szCs w:val="20"/>
        </w:rPr>
        <w:t>will</w:t>
      </w:r>
      <w:r w:rsidRPr="00550F12">
        <w:rPr>
          <w:rStyle w:val="s1"/>
          <w:sz w:val="20"/>
          <w:szCs w:val="20"/>
        </w:rPr>
        <w:t xml:space="preserve"> spend less time building structures and more time on development and testing Quick Starts. Additionally, the testing component will allow partners to </w:t>
      </w:r>
      <w:commentRangeStart w:id="1"/>
      <w:commentRangeStart w:id="2"/>
      <w:r w:rsidRPr="00550F12">
        <w:rPr>
          <w:rStyle w:val="s1"/>
          <w:sz w:val="20"/>
          <w:szCs w:val="20"/>
        </w:rPr>
        <w:t xml:space="preserve">find and correct errors/bugs </w:t>
      </w:r>
      <w:commentRangeEnd w:id="1"/>
      <w:r w:rsidR="00415BFC">
        <w:rPr>
          <w:rStyle w:val="CommentReference"/>
          <w:rFonts w:asciiTheme="minorHAnsi" w:hAnsiTheme="minorHAnsi" w:cstheme="minorBidi"/>
        </w:rPr>
        <w:commentReference w:id="1"/>
      </w:r>
      <w:commentRangeEnd w:id="2"/>
      <w:r w:rsidR="008B20EE">
        <w:rPr>
          <w:rStyle w:val="CommentReference"/>
          <w:rFonts w:asciiTheme="minorHAnsi" w:hAnsiTheme="minorHAnsi" w:cstheme="minorBidi"/>
        </w:rPr>
        <w:commentReference w:id="2"/>
      </w:r>
      <w:r w:rsidRPr="00550F12">
        <w:rPr>
          <w:rStyle w:val="s1"/>
          <w:sz w:val="20"/>
          <w:szCs w:val="20"/>
        </w:rPr>
        <w:t>prior to submission to the Quick Start team. This will streamline the submission process.</w:t>
      </w:r>
    </w:p>
    <w:p w14:paraId="3ACD72EB" w14:textId="77777777" w:rsidR="00490DB9" w:rsidRDefault="00C91194" w:rsidP="00ED6A3B">
      <w:pPr>
        <w:pStyle w:val="p1"/>
        <w:rPr>
          <w:sz w:val="20"/>
          <w:szCs w:val="20"/>
        </w:rPr>
      </w:pPr>
      <w:r w:rsidRPr="00550F12">
        <w:rPr>
          <w:rStyle w:val="s1"/>
          <w:sz w:val="20"/>
          <w:szCs w:val="20"/>
        </w:rPr>
        <w:t>    </w:t>
      </w:r>
    </w:p>
    <w:p w14:paraId="44A8CFD3" w14:textId="6244FDE3" w:rsidR="00490DB9" w:rsidRDefault="00C91194" w:rsidP="00C73E27">
      <w:pPr>
        <w:pStyle w:val="p1"/>
        <w:outlineLvl w:val="0"/>
        <w:rPr>
          <w:b/>
          <w:sz w:val="20"/>
          <w:szCs w:val="20"/>
        </w:rPr>
      </w:pPr>
      <w:r w:rsidRPr="00490DB9">
        <w:rPr>
          <w:rStyle w:val="s1"/>
          <w:b/>
          <w:sz w:val="20"/>
          <w:szCs w:val="20"/>
        </w:rPr>
        <w:t xml:space="preserve">Why do </w:t>
      </w:r>
      <w:r w:rsidR="00490DB9">
        <w:rPr>
          <w:rStyle w:val="s1"/>
          <w:b/>
          <w:sz w:val="20"/>
          <w:szCs w:val="20"/>
        </w:rPr>
        <w:t>Partners</w:t>
      </w:r>
      <w:r w:rsidRPr="00490DB9">
        <w:rPr>
          <w:rStyle w:val="s1"/>
          <w:b/>
          <w:sz w:val="20"/>
          <w:szCs w:val="20"/>
        </w:rPr>
        <w:t xml:space="preserve"> need it?</w:t>
      </w:r>
    </w:p>
    <w:p w14:paraId="1D24709A" w14:textId="6FB25C1B" w:rsidR="00C91194" w:rsidRPr="00490DB9" w:rsidRDefault="00C91194" w:rsidP="00ED6A3B">
      <w:pPr>
        <w:pStyle w:val="p1"/>
        <w:rPr>
          <w:b/>
          <w:sz w:val="20"/>
          <w:szCs w:val="20"/>
        </w:rPr>
      </w:pPr>
      <w:r w:rsidRPr="00550F12">
        <w:rPr>
          <w:rStyle w:val="s1"/>
          <w:sz w:val="20"/>
          <w:szCs w:val="20"/>
        </w:rPr>
        <w:t>Currently the only way for partners to get</w:t>
      </w:r>
      <w:r w:rsidR="00490DB9">
        <w:rPr>
          <w:rStyle w:val="s1"/>
          <w:sz w:val="20"/>
          <w:szCs w:val="20"/>
        </w:rPr>
        <w:t xml:space="preserve"> </w:t>
      </w:r>
      <w:r w:rsidRPr="00550F12">
        <w:rPr>
          <w:rStyle w:val="s1"/>
          <w:sz w:val="20"/>
          <w:szCs w:val="20"/>
        </w:rPr>
        <w:t>feedback on their QuickStart development is to engage a PSA and have them audit</w:t>
      </w:r>
      <w:r w:rsidR="00490DB9">
        <w:rPr>
          <w:rStyle w:val="s1"/>
          <w:sz w:val="20"/>
          <w:szCs w:val="20"/>
        </w:rPr>
        <w:t xml:space="preserve"> and test</w:t>
      </w:r>
      <w:r w:rsidRPr="00550F12">
        <w:rPr>
          <w:rStyle w:val="s1"/>
          <w:sz w:val="20"/>
          <w:szCs w:val="20"/>
        </w:rPr>
        <w:t xml:space="preserve"> the code. This can often be a bl</w:t>
      </w:r>
      <w:r w:rsidR="00490DB9">
        <w:rPr>
          <w:rStyle w:val="s1"/>
          <w:sz w:val="20"/>
          <w:szCs w:val="20"/>
        </w:rPr>
        <w:t>ocker/bottleneck. Today converting a</w:t>
      </w:r>
      <w:r w:rsidRPr="00550F12">
        <w:rPr>
          <w:rStyle w:val="s1"/>
          <w:sz w:val="20"/>
          <w:szCs w:val="20"/>
        </w:rPr>
        <w:t xml:space="preserve"> CloudFormation into QuickStart require</w:t>
      </w:r>
      <w:r w:rsidR="00490DB9">
        <w:rPr>
          <w:rStyle w:val="s1"/>
          <w:sz w:val="20"/>
          <w:szCs w:val="20"/>
        </w:rPr>
        <w:t>s</w:t>
      </w:r>
      <w:r w:rsidRPr="00550F12">
        <w:rPr>
          <w:rStyle w:val="s1"/>
          <w:sz w:val="20"/>
          <w:szCs w:val="20"/>
        </w:rPr>
        <w:t xml:space="preserve"> many manual steps. This can lead to human error and it is inefficient. </w:t>
      </w:r>
      <w:commentRangeStart w:id="3"/>
      <w:r w:rsidRPr="00550F12">
        <w:rPr>
          <w:rStyle w:val="s1"/>
          <w:sz w:val="20"/>
          <w:szCs w:val="20"/>
        </w:rPr>
        <w:t xml:space="preserve">TaskCat </w:t>
      </w:r>
      <w:commentRangeEnd w:id="3"/>
      <w:r w:rsidR="00415BFC">
        <w:rPr>
          <w:rStyle w:val="CommentReference"/>
          <w:rFonts w:asciiTheme="minorHAnsi" w:hAnsiTheme="minorHAnsi" w:cstheme="minorBidi"/>
        </w:rPr>
        <w:commentReference w:id="3"/>
      </w:r>
      <w:r w:rsidRPr="00550F12">
        <w:rPr>
          <w:rStyle w:val="s1"/>
          <w:sz w:val="20"/>
          <w:szCs w:val="20"/>
        </w:rPr>
        <w:t xml:space="preserve">automates </w:t>
      </w:r>
      <w:r w:rsidR="00490DB9">
        <w:rPr>
          <w:rStyle w:val="s1"/>
          <w:sz w:val="20"/>
          <w:szCs w:val="20"/>
        </w:rPr>
        <w:t>a lot of these manual steps</w:t>
      </w:r>
      <w:r w:rsidRPr="00550F12">
        <w:rPr>
          <w:rStyle w:val="s1"/>
          <w:sz w:val="20"/>
          <w:szCs w:val="20"/>
        </w:rPr>
        <w:t xml:space="preserve"> thus reducing complexity and provide instant feedback during the early stages of development</w:t>
      </w:r>
      <w:r w:rsidR="00490DB9">
        <w:rPr>
          <w:rStyle w:val="s1"/>
          <w:sz w:val="20"/>
          <w:szCs w:val="20"/>
        </w:rPr>
        <w:t>, leading to a shorter turnaround time to produce a QuickStart.</w:t>
      </w:r>
    </w:p>
    <w:p w14:paraId="56506511" w14:textId="77777777" w:rsidR="00490DB9" w:rsidRDefault="00C91194" w:rsidP="00ED6A3B">
      <w:pPr>
        <w:pStyle w:val="p1"/>
        <w:rPr>
          <w:sz w:val="20"/>
          <w:szCs w:val="20"/>
        </w:rPr>
      </w:pPr>
      <w:r w:rsidRPr="00550F12">
        <w:rPr>
          <w:rStyle w:val="s1"/>
          <w:sz w:val="20"/>
          <w:szCs w:val="20"/>
        </w:rPr>
        <w:t>    </w:t>
      </w:r>
    </w:p>
    <w:p w14:paraId="21C69B51" w14:textId="0D569CF7" w:rsidR="00C91194" w:rsidRPr="00490DB9" w:rsidRDefault="00490DB9" w:rsidP="00C73E27">
      <w:pPr>
        <w:pStyle w:val="p1"/>
        <w:outlineLvl w:val="0"/>
        <w:rPr>
          <w:b/>
          <w:sz w:val="20"/>
          <w:szCs w:val="20"/>
        </w:rPr>
      </w:pPr>
      <w:r w:rsidRPr="00490DB9">
        <w:rPr>
          <w:rStyle w:val="s1"/>
          <w:b/>
          <w:sz w:val="20"/>
          <w:szCs w:val="20"/>
        </w:rPr>
        <w:t>How does it help us</w:t>
      </w:r>
      <w:r>
        <w:rPr>
          <w:rStyle w:val="s1"/>
          <w:b/>
          <w:sz w:val="20"/>
          <w:szCs w:val="20"/>
        </w:rPr>
        <w:t xml:space="preserve"> (QuickStart team)</w:t>
      </w:r>
      <w:r w:rsidRPr="00490DB9">
        <w:rPr>
          <w:rStyle w:val="s1"/>
          <w:b/>
          <w:sz w:val="20"/>
          <w:szCs w:val="20"/>
        </w:rPr>
        <w:t>?</w:t>
      </w:r>
    </w:p>
    <w:p w14:paraId="5B41491E" w14:textId="73F2128B" w:rsidR="00C91194" w:rsidRPr="00550F12" w:rsidRDefault="00490DB9" w:rsidP="00ED6A3B">
      <w:pPr>
        <w:pStyle w:val="p1"/>
        <w:rPr>
          <w:sz w:val="20"/>
          <w:szCs w:val="20"/>
        </w:rPr>
      </w:pPr>
      <w:r>
        <w:rPr>
          <w:sz w:val="20"/>
          <w:szCs w:val="20"/>
        </w:rPr>
        <w:t xml:space="preserve">Artifacts generated and submitted by this tool will </w:t>
      </w:r>
      <w:r w:rsidR="00944A7E">
        <w:rPr>
          <w:sz w:val="20"/>
          <w:szCs w:val="20"/>
        </w:rPr>
        <w:t xml:space="preserve">be guaranteed </w:t>
      </w:r>
      <w:r w:rsidR="005659DE">
        <w:rPr>
          <w:sz w:val="20"/>
          <w:szCs w:val="20"/>
        </w:rPr>
        <w:t xml:space="preserve">to have passed all the tests in multiple regions and </w:t>
      </w:r>
      <w:r w:rsidR="00AD2B49">
        <w:rPr>
          <w:sz w:val="20"/>
          <w:szCs w:val="20"/>
        </w:rPr>
        <w:t xml:space="preserve">be </w:t>
      </w:r>
      <w:r w:rsidR="0085701B">
        <w:rPr>
          <w:sz w:val="20"/>
          <w:szCs w:val="20"/>
        </w:rPr>
        <w:t xml:space="preserve">in compliance </w:t>
      </w:r>
      <w:r w:rsidR="00AD2B49">
        <w:rPr>
          <w:sz w:val="20"/>
          <w:szCs w:val="20"/>
        </w:rPr>
        <w:t xml:space="preserve">with </w:t>
      </w:r>
      <w:r w:rsidR="0085701B">
        <w:rPr>
          <w:sz w:val="20"/>
          <w:szCs w:val="20"/>
        </w:rPr>
        <w:t xml:space="preserve">the QuickStart CI standards. This will eliminate the effort needed to </w:t>
      </w:r>
      <w:r w:rsidR="00AD2B49">
        <w:rPr>
          <w:sz w:val="20"/>
          <w:szCs w:val="20"/>
        </w:rPr>
        <w:t>re</w:t>
      </w:r>
      <w:r w:rsidR="0085701B">
        <w:rPr>
          <w:sz w:val="20"/>
          <w:szCs w:val="20"/>
        </w:rPr>
        <w:t xml:space="preserve">structure </w:t>
      </w:r>
      <w:r w:rsidR="00AD2B49">
        <w:rPr>
          <w:sz w:val="20"/>
          <w:szCs w:val="20"/>
        </w:rPr>
        <w:t>partner developed</w:t>
      </w:r>
      <w:r w:rsidR="0085701B">
        <w:rPr>
          <w:sz w:val="20"/>
          <w:szCs w:val="20"/>
        </w:rPr>
        <w:t xml:space="preserve"> assets and manually </w:t>
      </w:r>
      <w:r w:rsidR="00AD2B49">
        <w:rPr>
          <w:sz w:val="20"/>
          <w:szCs w:val="20"/>
        </w:rPr>
        <w:t xml:space="preserve">feed them </w:t>
      </w:r>
      <w:r w:rsidR="0085701B">
        <w:rPr>
          <w:sz w:val="20"/>
          <w:szCs w:val="20"/>
        </w:rPr>
        <w:t xml:space="preserve">into </w:t>
      </w:r>
      <w:r w:rsidR="00AD2B49">
        <w:rPr>
          <w:sz w:val="20"/>
          <w:szCs w:val="20"/>
        </w:rPr>
        <w:t xml:space="preserve">our </w:t>
      </w:r>
      <w:r w:rsidR="0085701B">
        <w:rPr>
          <w:sz w:val="20"/>
          <w:szCs w:val="20"/>
        </w:rPr>
        <w:t xml:space="preserve">Quickstart CI platform. In addition, since the artifacts would have already been tested before submission, chances of failure in our CI will </w:t>
      </w:r>
      <w:r w:rsidR="00C73E27">
        <w:rPr>
          <w:sz w:val="20"/>
          <w:szCs w:val="20"/>
        </w:rPr>
        <w:t xml:space="preserve">be </w:t>
      </w:r>
      <w:r w:rsidR="0085701B">
        <w:rPr>
          <w:sz w:val="20"/>
          <w:szCs w:val="20"/>
        </w:rPr>
        <w:t>reduce</w:t>
      </w:r>
      <w:r w:rsidR="00AD2B49">
        <w:rPr>
          <w:sz w:val="20"/>
          <w:szCs w:val="20"/>
        </w:rPr>
        <w:t>d</w:t>
      </w:r>
      <w:r w:rsidR="0085701B">
        <w:rPr>
          <w:sz w:val="20"/>
          <w:szCs w:val="20"/>
        </w:rPr>
        <w:t xml:space="preserve"> leading to </w:t>
      </w:r>
      <w:r w:rsidR="00AD2B49">
        <w:rPr>
          <w:sz w:val="20"/>
          <w:szCs w:val="20"/>
        </w:rPr>
        <w:t xml:space="preserve">fewer feedback </w:t>
      </w:r>
      <w:r w:rsidR="0085701B">
        <w:rPr>
          <w:sz w:val="20"/>
          <w:szCs w:val="20"/>
        </w:rPr>
        <w:t>cycles</w:t>
      </w:r>
      <w:r w:rsidR="00AD2B49">
        <w:rPr>
          <w:sz w:val="20"/>
          <w:szCs w:val="20"/>
        </w:rPr>
        <w:t xml:space="preserve"> with</w:t>
      </w:r>
      <w:r w:rsidR="0085701B">
        <w:rPr>
          <w:sz w:val="20"/>
          <w:szCs w:val="20"/>
        </w:rPr>
        <w:t xml:space="preserve"> Partners.</w:t>
      </w:r>
    </w:p>
    <w:p w14:paraId="729EE3CE" w14:textId="77777777" w:rsidR="00C91194" w:rsidRPr="00550F12" w:rsidRDefault="00C91194" w:rsidP="00ED6A3B">
      <w:pPr>
        <w:pStyle w:val="p1"/>
        <w:rPr>
          <w:sz w:val="20"/>
          <w:szCs w:val="20"/>
        </w:rPr>
      </w:pPr>
      <w:r w:rsidRPr="00550F12">
        <w:rPr>
          <w:rStyle w:val="s1"/>
          <w:sz w:val="20"/>
          <w:szCs w:val="20"/>
        </w:rPr>
        <w:t>    </w:t>
      </w:r>
    </w:p>
    <w:p w14:paraId="2755864B" w14:textId="77777777" w:rsidR="0085701B" w:rsidRDefault="00C91194" w:rsidP="00C73E27">
      <w:pPr>
        <w:pStyle w:val="p1"/>
        <w:outlineLvl w:val="0"/>
        <w:rPr>
          <w:b/>
          <w:sz w:val="20"/>
          <w:szCs w:val="20"/>
        </w:rPr>
      </w:pPr>
      <w:r w:rsidRPr="0085701B">
        <w:rPr>
          <w:rStyle w:val="s1"/>
          <w:b/>
          <w:sz w:val="20"/>
          <w:szCs w:val="20"/>
        </w:rPr>
        <w:t>What is the effort to maintain TaskCat?</w:t>
      </w:r>
    </w:p>
    <w:p w14:paraId="238FB07D" w14:textId="1921EB2F" w:rsidR="00C91194" w:rsidRPr="0085701B" w:rsidRDefault="00C91194" w:rsidP="00ED6A3B">
      <w:pPr>
        <w:pStyle w:val="p1"/>
        <w:rPr>
          <w:b/>
          <w:sz w:val="20"/>
          <w:szCs w:val="20"/>
        </w:rPr>
      </w:pPr>
      <w:r w:rsidRPr="00550F12">
        <w:rPr>
          <w:rStyle w:val="s1"/>
          <w:sz w:val="20"/>
          <w:szCs w:val="20"/>
        </w:rPr>
        <w:t xml:space="preserve">The additional load will </w:t>
      </w:r>
      <w:r w:rsidR="00E8781C" w:rsidRPr="00550F12">
        <w:rPr>
          <w:rStyle w:val="s1"/>
          <w:sz w:val="20"/>
          <w:szCs w:val="20"/>
        </w:rPr>
        <w:t>be</w:t>
      </w:r>
      <w:r w:rsidR="00E8781C">
        <w:rPr>
          <w:rStyle w:val="s1"/>
          <w:sz w:val="20"/>
          <w:szCs w:val="20"/>
        </w:rPr>
        <w:t xml:space="preserve"> 8</w:t>
      </w:r>
      <w:r w:rsidR="008B20EE">
        <w:rPr>
          <w:rStyle w:val="s1"/>
          <w:sz w:val="20"/>
          <w:szCs w:val="20"/>
        </w:rPr>
        <w:t xml:space="preserve"> (extimate)</w:t>
      </w:r>
      <w:r w:rsidR="00E8781C">
        <w:rPr>
          <w:rStyle w:val="s1"/>
          <w:sz w:val="20"/>
          <w:szCs w:val="20"/>
        </w:rPr>
        <w:t xml:space="preserve"> </w:t>
      </w:r>
      <w:commentRangeStart w:id="4"/>
      <w:r w:rsidR="00AD2B49">
        <w:rPr>
          <w:rStyle w:val="s1"/>
          <w:sz w:val="20"/>
          <w:szCs w:val="20"/>
        </w:rPr>
        <w:t>hours per week</w:t>
      </w:r>
      <w:commentRangeEnd w:id="4"/>
      <w:r w:rsidR="0085701B">
        <w:rPr>
          <w:rStyle w:val="s1"/>
          <w:sz w:val="20"/>
          <w:szCs w:val="20"/>
        </w:rPr>
        <w:t>.</w:t>
      </w:r>
    </w:p>
    <w:p w14:paraId="5A727896" w14:textId="77777777" w:rsidR="00C91194" w:rsidRPr="00550F12" w:rsidRDefault="00C91194" w:rsidP="00ED6A3B">
      <w:pPr>
        <w:pStyle w:val="p1"/>
        <w:rPr>
          <w:sz w:val="20"/>
          <w:szCs w:val="20"/>
        </w:rPr>
      </w:pPr>
      <w:r w:rsidRPr="00550F12">
        <w:rPr>
          <w:rStyle w:val="s1"/>
          <w:sz w:val="20"/>
          <w:szCs w:val="20"/>
        </w:rPr>
        <w:t>    </w:t>
      </w:r>
    </w:p>
    <w:p w14:paraId="7488EFC6" w14:textId="5131A77A" w:rsidR="00C91194" w:rsidRPr="0085701B" w:rsidRDefault="00C91194" w:rsidP="00C73E27">
      <w:pPr>
        <w:pStyle w:val="p1"/>
        <w:outlineLvl w:val="0"/>
        <w:rPr>
          <w:b/>
          <w:sz w:val="20"/>
          <w:szCs w:val="20"/>
        </w:rPr>
      </w:pPr>
      <w:r w:rsidRPr="0085701B">
        <w:rPr>
          <w:rStyle w:val="s1"/>
          <w:b/>
          <w:sz w:val="20"/>
          <w:szCs w:val="20"/>
        </w:rPr>
        <w:t>Is there a success measure for TaskCat?</w:t>
      </w:r>
    </w:p>
    <w:p w14:paraId="38E2E395" w14:textId="2B332862" w:rsidR="00C91194" w:rsidRPr="00550F12" w:rsidRDefault="00AD2B49" w:rsidP="00ED6A3B">
      <w:pPr>
        <w:pStyle w:val="p1"/>
        <w:rPr>
          <w:sz w:val="20"/>
          <w:szCs w:val="20"/>
        </w:rPr>
      </w:pPr>
      <w:r>
        <w:rPr>
          <w:rStyle w:val="s1"/>
          <w:sz w:val="20"/>
          <w:szCs w:val="20"/>
        </w:rPr>
        <w:t xml:space="preserve">Yes, we will measure and report the number of submissions, failures and succeeding Quick Start tests. We will also be able to identify which accounts are getting better at developing Quick Starts using TaskCat. The higher the success rate the more success TaskCat will be deemed to have.  </w:t>
      </w:r>
    </w:p>
    <w:p w14:paraId="393A2611" w14:textId="44FA2AED" w:rsidR="00C91194" w:rsidRDefault="00C91194" w:rsidP="00ED6A3B">
      <w:pPr>
        <w:pStyle w:val="p1"/>
        <w:rPr>
          <w:sz w:val="20"/>
          <w:szCs w:val="20"/>
        </w:rPr>
      </w:pPr>
    </w:p>
    <w:p w14:paraId="78F2E55C" w14:textId="1955FCCD" w:rsidR="0085701B" w:rsidRDefault="0085701B" w:rsidP="00C73E27">
      <w:pPr>
        <w:pStyle w:val="p1"/>
        <w:outlineLvl w:val="0"/>
        <w:rPr>
          <w:b/>
          <w:sz w:val="20"/>
          <w:szCs w:val="20"/>
        </w:rPr>
      </w:pPr>
      <w:r w:rsidRPr="0085701B">
        <w:rPr>
          <w:b/>
          <w:sz w:val="20"/>
          <w:szCs w:val="20"/>
        </w:rPr>
        <w:t>What TaskCat will not do?</w:t>
      </w:r>
    </w:p>
    <w:p w14:paraId="12CFFA0D" w14:textId="0A5C63F4" w:rsidR="0085701B" w:rsidRPr="00942257" w:rsidRDefault="00942257" w:rsidP="00ED6A3B">
      <w:pPr>
        <w:pStyle w:val="p1"/>
        <w:rPr>
          <w:sz w:val="20"/>
          <w:szCs w:val="20"/>
        </w:rPr>
      </w:pPr>
      <w:r>
        <w:rPr>
          <w:sz w:val="20"/>
          <w:szCs w:val="20"/>
        </w:rPr>
        <w:t>It is not going to replace any of our existing too</w:t>
      </w:r>
      <w:r w:rsidR="00117572">
        <w:rPr>
          <w:sz w:val="20"/>
          <w:szCs w:val="20"/>
        </w:rPr>
        <w:t>ls</w:t>
      </w:r>
      <w:bookmarkStart w:id="5" w:name="_GoBack"/>
      <w:bookmarkEnd w:id="5"/>
      <w:r>
        <w:rPr>
          <w:sz w:val="20"/>
          <w:szCs w:val="20"/>
        </w:rPr>
        <w:t xml:space="preserve"> like – Amicorn, Beautycorn, Alchemist etc.</w:t>
      </w:r>
    </w:p>
    <w:p w14:paraId="06D33179" w14:textId="77777777" w:rsidR="00382B19" w:rsidRPr="00550F12" w:rsidRDefault="003950A2" w:rsidP="00ED6A3B">
      <w:pPr>
        <w:rPr>
          <w:sz w:val="20"/>
          <w:szCs w:val="20"/>
        </w:rPr>
      </w:pPr>
    </w:p>
    <w:sectPr w:rsidR="00382B19" w:rsidRPr="00550F12" w:rsidSect="00942257">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erkins, Chris" w:date="2017-01-04T20:32:00Z" w:initials="PC">
    <w:p w14:paraId="6AE39B26" w14:textId="7CE5F979" w:rsidR="00415BFC" w:rsidRDefault="00415BFC">
      <w:pPr>
        <w:pStyle w:val="CommentText"/>
      </w:pPr>
      <w:r>
        <w:rPr>
          <w:rStyle w:val="CommentReference"/>
        </w:rPr>
        <w:annotationRef/>
      </w:r>
      <w:r>
        <w:t xml:space="preserve">I’d like to hear more about how this happens further up – </w:t>
      </w:r>
    </w:p>
  </w:comment>
  <w:comment w:id="2" w:author="Tony Vattathil" w:date="2017-01-06T11:12:00Z" w:initials="TNV">
    <w:p w14:paraId="307E7F44" w14:textId="169F906C" w:rsidR="008B20EE" w:rsidRDefault="008B20EE">
      <w:pPr>
        <w:pStyle w:val="CommentText"/>
      </w:pPr>
      <w:r>
        <w:rPr>
          <w:rStyle w:val="CommentReference"/>
        </w:rPr>
        <w:annotationRef/>
      </w:r>
      <w:r>
        <w:t>As an output</w:t>
      </w:r>
      <w:r w:rsidR="00CE4603">
        <w:t xml:space="preserve"> of the TaskCat run</w:t>
      </w:r>
      <w:r>
        <w:t xml:space="preserve"> the users will get a report which shows PASS FAIL along with</w:t>
      </w:r>
      <w:r w:rsidR="00CE4603">
        <w:t xml:space="preserve"> root cause of any failures plus</w:t>
      </w:r>
      <w:r>
        <w:t xml:space="preserve"> </w:t>
      </w:r>
    </w:p>
    <w:p w14:paraId="7E91480C" w14:textId="7C6005EB" w:rsidR="008B20EE" w:rsidRDefault="008B20EE">
      <w:pPr>
        <w:pStyle w:val="CommentText"/>
      </w:pPr>
      <w:r>
        <w:t>RED/ORANGE/GREEN security report</w:t>
      </w:r>
    </w:p>
  </w:comment>
  <w:comment w:id="3" w:author="Perkins, Chris" w:date="2017-01-04T20:33:00Z" w:initials="PC">
    <w:p w14:paraId="0C41576B" w14:textId="775348F8" w:rsidR="00415BFC" w:rsidRDefault="00415BFC">
      <w:pPr>
        <w:pStyle w:val="CommentText"/>
      </w:pPr>
      <w:r>
        <w:rPr>
          <w:rStyle w:val="CommentReference"/>
        </w:rPr>
        <w:annotationRef/>
      </w:r>
      <w:r>
        <w:t>You are moving between taskcat-conjureqs.py-taskcat. Move the conjureqs.py further down maybe so as to keep all the taskcat stuff together?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E39B26" w15:done="0"/>
  <w15:commentEx w15:paraId="7E91480C" w15:paraIdParent="6AE39B26" w15:done="0"/>
  <w15:commentEx w15:paraId="0C41576B"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C58EA"/>
    <w:multiLevelType w:val="hybridMultilevel"/>
    <w:tmpl w:val="C3F2C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rkins, Chris">
    <w15:presenceInfo w15:providerId="AD" w15:userId="S-1-5-21-1407069837-2091007605-538272213-3612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194"/>
    <w:rsid w:val="000869C7"/>
    <w:rsid w:val="000D62CA"/>
    <w:rsid w:val="00117572"/>
    <w:rsid w:val="00204AD2"/>
    <w:rsid w:val="002D1D99"/>
    <w:rsid w:val="00315883"/>
    <w:rsid w:val="00320218"/>
    <w:rsid w:val="003950A2"/>
    <w:rsid w:val="003A7C35"/>
    <w:rsid w:val="00415BFC"/>
    <w:rsid w:val="00490DB9"/>
    <w:rsid w:val="00550F12"/>
    <w:rsid w:val="005659DE"/>
    <w:rsid w:val="00634778"/>
    <w:rsid w:val="006810F6"/>
    <w:rsid w:val="00714837"/>
    <w:rsid w:val="00746C0D"/>
    <w:rsid w:val="007D180C"/>
    <w:rsid w:val="007D290E"/>
    <w:rsid w:val="008414B8"/>
    <w:rsid w:val="0085701B"/>
    <w:rsid w:val="00883C3C"/>
    <w:rsid w:val="00892F31"/>
    <w:rsid w:val="008B20EE"/>
    <w:rsid w:val="008E005A"/>
    <w:rsid w:val="00942257"/>
    <w:rsid w:val="00944A7E"/>
    <w:rsid w:val="00A73171"/>
    <w:rsid w:val="00AD2B49"/>
    <w:rsid w:val="00B07409"/>
    <w:rsid w:val="00BB6826"/>
    <w:rsid w:val="00C044B5"/>
    <w:rsid w:val="00C463D0"/>
    <w:rsid w:val="00C67F82"/>
    <w:rsid w:val="00C73E27"/>
    <w:rsid w:val="00C91194"/>
    <w:rsid w:val="00CB02EF"/>
    <w:rsid w:val="00CC4088"/>
    <w:rsid w:val="00CE4603"/>
    <w:rsid w:val="00DD2819"/>
    <w:rsid w:val="00E12388"/>
    <w:rsid w:val="00E8781C"/>
    <w:rsid w:val="00ED0F7B"/>
    <w:rsid w:val="00ED6A3B"/>
    <w:rsid w:val="00FA0F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20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91194"/>
    <w:rPr>
      <w:rFonts w:ascii="Times" w:hAnsi="Times" w:cs="Times New Roman"/>
      <w:sz w:val="14"/>
      <w:szCs w:val="14"/>
    </w:rPr>
  </w:style>
  <w:style w:type="paragraph" w:customStyle="1" w:styleId="p2">
    <w:name w:val="p2"/>
    <w:basedOn w:val="Normal"/>
    <w:rsid w:val="00C91194"/>
    <w:rPr>
      <w:rFonts w:ascii="Times" w:hAnsi="Times" w:cs="Times New Roman"/>
      <w:sz w:val="14"/>
      <w:szCs w:val="14"/>
    </w:rPr>
  </w:style>
  <w:style w:type="character" w:customStyle="1" w:styleId="s1">
    <w:name w:val="s1"/>
    <w:basedOn w:val="DefaultParagraphFont"/>
    <w:rsid w:val="00C91194"/>
  </w:style>
  <w:style w:type="character" w:styleId="CommentReference">
    <w:name w:val="annotation reference"/>
    <w:basedOn w:val="DefaultParagraphFont"/>
    <w:uiPriority w:val="99"/>
    <w:semiHidden/>
    <w:unhideWhenUsed/>
    <w:rsid w:val="00415BFC"/>
    <w:rPr>
      <w:sz w:val="16"/>
      <w:szCs w:val="16"/>
    </w:rPr>
  </w:style>
  <w:style w:type="paragraph" w:styleId="CommentText">
    <w:name w:val="annotation text"/>
    <w:basedOn w:val="Normal"/>
    <w:link w:val="CommentTextChar"/>
    <w:uiPriority w:val="99"/>
    <w:semiHidden/>
    <w:unhideWhenUsed/>
    <w:rsid w:val="00415BFC"/>
    <w:rPr>
      <w:sz w:val="20"/>
      <w:szCs w:val="20"/>
    </w:rPr>
  </w:style>
  <w:style w:type="character" w:customStyle="1" w:styleId="CommentTextChar">
    <w:name w:val="Comment Text Char"/>
    <w:basedOn w:val="DefaultParagraphFont"/>
    <w:link w:val="CommentText"/>
    <w:uiPriority w:val="99"/>
    <w:semiHidden/>
    <w:rsid w:val="00415BFC"/>
    <w:rPr>
      <w:sz w:val="20"/>
      <w:szCs w:val="20"/>
    </w:rPr>
  </w:style>
  <w:style w:type="paragraph" w:styleId="CommentSubject">
    <w:name w:val="annotation subject"/>
    <w:basedOn w:val="CommentText"/>
    <w:next w:val="CommentText"/>
    <w:link w:val="CommentSubjectChar"/>
    <w:uiPriority w:val="99"/>
    <w:semiHidden/>
    <w:unhideWhenUsed/>
    <w:rsid w:val="00415BFC"/>
    <w:rPr>
      <w:b/>
      <w:bCs/>
    </w:rPr>
  </w:style>
  <w:style w:type="character" w:customStyle="1" w:styleId="CommentSubjectChar">
    <w:name w:val="Comment Subject Char"/>
    <w:basedOn w:val="CommentTextChar"/>
    <w:link w:val="CommentSubject"/>
    <w:uiPriority w:val="99"/>
    <w:semiHidden/>
    <w:rsid w:val="00415BFC"/>
    <w:rPr>
      <w:b/>
      <w:bCs/>
      <w:sz w:val="20"/>
      <w:szCs w:val="20"/>
    </w:rPr>
  </w:style>
  <w:style w:type="paragraph" w:styleId="BalloonText">
    <w:name w:val="Balloon Text"/>
    <w:basedOn w:val="Normal"/>
    <w:link w:val="BalloonTextChar"/>
    <w:uiPriority w:val="99"/>
    <w:semiHidden/>
    <w:unhideWhenUsed/>
    <w:rsid w:val="00415B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BFC"/>
    <w:rPr>
      <w:rFonts w:ascii="Segoe UI" w:hAnsi="Segoe UI" w:cs="Segoe UI"/>
      <w:sz w:val="18"/>
      <w:szCs w:val="18"/>
    </w:rPr>
  </w:style>
  <w:style w:type="paragraph" w:styleId="Revision">
    <w:name w:val="Revision"/>
    <w:hidden/>
    <w:uiPriority w:val="99"/>
    <w:semiHidden/>
    <w:rsid w:val="00C73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802709">
      <w:bodyDiv w:val="1"/>
      <w:marLeft w:val="0"/>
      <w:marRight w:val="0"/>
      <w:marTop w:val="0"/>
      <w:marBottom w:val="0"/>
      <w:divBdr>
        <w:top w:val="none" w:sz="0" w:space="0" w:color="auto"/>
        <w:left w:val="none" w:sz="0" w:space="0" w:color="auto"/>
        <w:bottom w:val="none" w:sz="0" w:space="0" w:color="auto"/>
        <w:right w:val="none" w:sz="0" w:space="0" w:color="auto"/>
      </w:divBdr>
    </w:div>
    <w:div w:id="1863469915">
      <w:bodyDiv w:val="1"/>
      <w:marLeft w:val="0"/>
      <w:marRight w:val="0"/>
      <w:marTop w:val="0"/>
      <w:marBottom w:val="0"/>
      <w:divBdr>
        <w:top w:val="none" w:sz="0" w:space="0" w:color="auto"/>
        <w:left w:val="none" w:sz="0" w:space="0" w:color="auto"/>
        <w:bottom w:val="none" w:sz="0" w:space="0" w:color="auto"/>
        <w:right w:val="none" w:sz="0" w:space="0" w:color="auto"/>
      </w:divBdr>
      <w:divsChild>
        <w:div w:id="561527628">
          <w:marLeft w:val="0"/>
          <w:marRight w:val="0"/>
          <w:marTop w:val="0"/>
          <w:marBottom w:val="0"/>
          <w:divBdr>
            <w:top w:val="none" w:sz="0" w:space="0" w:color="auto"/>
            <w:left w:val="none" w:sz="0" w:space="0" w:color="auto"/>
            <w:bottom w:val="none" w:sz="0" w:space="0" w:color="auto"/>
            <w:right w:val="none" w:sz="0" w:space="0" w:color="auto"/>
          </w:divBdr>
        </w:div>
        <w:div w:id="196847005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585</Words>
  <Characters>3339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Vattathil</dc:creator>
  <cp:keywords/>
  <dc:description/>
  <cp:lastModifiedBy>Tony Vattathil</cp:lastModifiedBy>
  <cp:revision>2</cp:revision>
  <dcterms:created xsi:type="dcterms:W3CDTF">2017-01-06T19:18:00Z</dcterms:created>
  <dcterms:modified xsi:type="dcterms:W3CDTF">2017-01-06T19:18:00Z</dcterms:modified>
</cp:coreProperties>
</file>