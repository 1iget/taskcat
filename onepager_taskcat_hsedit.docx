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4A9DE" w14:textId="7BA0AAC6" w:rsidR="00C91194" w:rsidRPr="00ED6A3B" w:rsidRDefault="00C91194" w:rsidP="00C73E27">
      <w:pPr>
        <w:pStyle w:val="p1"/>
        <w:outlineLvl w:val="0"/>
        <w:rPr>
          <w:b/>
          <w:sz w:val="20"/>
          <w:szCs w:val="20"/>
        </w:rPr>
      </w:pPr>
      <w:r w:rsidRPr="00ED6A3B">
        <w:rPr>
          <w:rStyle w:val="s1"/>
          <w:b/>
          <w:sz w:val="20"/>
          <w:szCs w:val="20"/>
        </w:rPr>
        <w:t xml:space="preserve">What is </w:t>
      </w:r>
      <w:r w:rsidR="00ED6A3B" w:rsidRPr="00ED6A3B">
        <w:rPr>
          <w:rStyle w:val="s1"/>
          <w:b/>
          <w:sz w:val="20"/>
          <w:szCs w:val="20"/>
        </w:rPr>
        <w:t>TaskCat</w:t>
      </w:r>
      <w:r w:rsidRPr="00ED6A3B">
        <w:rPr>
          <w:rStyle w:val="s1"/>
          <w:b/>
          <w:sz w:val="20"/>
          <w:szCs w:val="20"/>
        </w:rPr>
        <w:t>?</w:t>
      </w:r>
    </w:p>
    <w:p w14:paraId="5F5FECDA" w14:textId="3D583E15" w:rsidR="006810F6" w:rsidRPr="00550F12" w:rsidRDefault="00C91194" w:rsidP="00ED6A3B">
      <w:pPr>
        <w:pStyle w:val="p1"/>
        <w:rPr>
          <w:rStyle w:val="s1"/>
          <w:sz w:val="20"/>
          <w:szCs w:val="20"/>
        </w:rPr>
      </w:pPr>
      <w:r w:rsidRPr="00550F12">
        <w:rPr>
          <w:rStyle w:val="s1"/>
          <w:sz w:val="20"/>
          <w:szCs w:val="20"/>
        </w:rPr>
        <w:t>TaskCat is a</w:t>
      </w:r>
      <w:r w:rsidR="00ED6A3B">
        <w:rPr>
          <w:rStyle w:val="s1"/>
          <w:sz w:val="20"/>
          <w:szCs w:val="20"/>
        </w:rPr>
        <w:t>n easy-to-use</w:t>
      </w:r>
      <w:r w:rsidRPr="00550F12">
        <w:rPr>
          <w:rStyle w:val="s1"/>
          <w:sz w:val="20"/>
          <w:szCs w:val="20"/>
        </w:rPr>
        <w:t xml:space="preserve"> </w:t>
      </w:r>
      <w:r w:rsidR="00AA131D">
        <w:rPr>
          <w:rStyle w:val="s1"/>
          <w:sz w:val="20"/>
          <w:szCs w:val="20"/>
        </w:rPr>
        <w:t>task runner</w:t>
      </w:r>
      <w:r w:rsidRPr="00550F12">
        <w:rPr>
          <w:rStyle w:val="s1"/>
          <w:sz w:val="20"/>
          <w:szCs w:val="20"/>
        </w:rPr>
        <w:t xml:space="preserve"> that </w:t>
      </w:r>
      <w:r w:rsidR="00AA131D">
        <w:rPr>
          <w:rStyle w:val="s1"/>
          <w:sz w:val="20"/>
          <w:szCs w:val="20"/>
        </w:rPr>
        <w:t>helps</w:t>
      </w:r>
      <w:ins w:id="0" w:author="Selamoglu, Handan" w:date="2017-01-09T09:32:00Z">
        <w:r w:rsidR="00593BB5">
          <w:rPr>
            <w:rStyle w:val="s1"/>
            <w:sz w:val="20"/>
            <w:szCs w:val="20"/>
          </w:rPr>
          <w:t xml:space="preserve"> Quick Start authors</w:t>
        </w:r>
      </w:ins>
      <w:r w:rsidRPr="00550F12">
        <w:rPr>
          <w:rStyle w:val="s1"/>
          <w:sz w:val="20"/>
          <w:szCs w:val="20"/>
        </w:rPr>
        <w:t xml:space="preserve"> </w:t>
      </w:r>
      <w:ins w:id="1" w:author="Selamoglu, Handan" w:date="2017-01-09T09:32:00Z">
        <w:r w:rsidR="00593BB5">
          <w:rPr>
            <w:rStyle w:val="s1"/>
            <w:sz w:val="20"/>
            <w:szCs w:val="20"/>
          </w:rPr>
          <w:t>(</w:t>
        </w:r>
      </w:ins>
      <w:commentRangeStart w:id="2"/>
      <w:r w:rsidRPr="00550F12">
        <w:rPr>
          <w:rStyle w:val="s1"/>
          <w:sz w:val="20"/>
          <w:szCs w:val="20"/>
        </w:rPr>
        <w:t>partners and users</w:t>
      </w:r>
      <w:ins w:id="3" w:author="Selamoglu, Handan" w:date="2017-01-09T09:33:00Z">
        <w:r w:rsidR="00593BB5">
          <w:rPr>
            <w:rStyle w:val="s1"/>
            <w:sz w:val="20"/>
            <w:szCs w:val="20"/>
          </w:rPr>
          <w:t>)</w:t>
        </w:r>
      </w:ins>
      <w:r w:rsidRPr="00550F12">
        <w:rPr>
          <w:rStyle w:val="s1"/>
          <w:sz w:val="20"/>
          <w:szCs w:val="20"/>
        </w:rPr>
        <w:t xml:space="preserve"> </w:t>
      </w:r>
      <w:commentRangeEnd w:id="2"/>
      <w:r w:rsidR="00593BB5">
        <w:rPr>
          <w:rStyle w:val="CommentReference"/>
          <w:rFonts w:asciiTheme="minorHAnsi" w:hAnsiTheme="minorHAnsi" w:cstheme="minorBidi"/>
        </w:rPr>
        <w:commentReference w:id="2"/>
      </w:r>
      <w:del w:id="4" w:author="Selamoglu, Handan" w:date="2017-01-09T09:28:00Z">
        <w:r w:rsidR="00AA131D" w:rsidDel="00593BB5">
          <w:rPr>
            <w:rStyle w:val="s1"/>
            <w:sz w:val="20"/>
            <w:szCs w:val="20"/>
          </w:rPr>
          <w:delText xml:space="preserve">in the </w:delText>
        </w:r>
      </w:del>
      <w:r w:rsidR="00AA131D">
        <w:rPr>
          <w:rStyle w:val="s1"/>
          <w:sz w:val="20"/>
          <w:szCs w:val="20"/>
        </w:rPr>
        <w:t>develop</w:t>
      </w:r>
      <w:del w:id="5" w:author="Selamoglu, Handan" w:date="2017-01-09T09:28:00Z">
        <w:r w:rsidR="00AA131D" w:rsidDel="00593BB5">
          <w:rPr>
            <w:rStyle w:val="s1"/>
            <w:sz w:val="20"/>
            <w:szCs w:val="20"/>
          </w:rPr>
          <w:delText>ment</w:delText>
        </w:r>
      </w:del>
      <w:r w:rsidR="00AA131D">
        <w:rPr>
          <w:rStyle w:val="s1"/>
          <w:sz w:val="20"/>
          <w:szCs w:val="20"/>
        </w:rPr>
        <w:t xml:space="preserve"> and validat</w:t>
      </w:r>
      <w:ins w:id="6" w:author="Selamoglu, Handan" w:date="2017-01-09T09:28:00Z">
        <w:r w:rsidR="00593BB5">
          <w:rPr>
            <w:rStyle w:val="s1"/>
            <w:sz w:val="20"/>
            <w:szCs w:val="20"/>
          </w:rPr>
          <w:t>e</w:t>
        </w:r>
      </w:ins>
      <w:del w:id="7" w:author="Selamoglu, Handan" w:date="2017-01-09T09:28:00Z">
        <w:r w:rsidR="00AA131D" w:rsidDel="00593BB5">
          <w:rPr>
            <w:rStyle w:val="s1"/>
            <w:sz w:val="20"/>
            <w:szCs w:val="20"/>
          </w:rPr>
          <w:delText>ion</w:delText>
        </w:r>
      </w:del>
      <w:r w:rsidR="00AA131D">
        <w:rPr>
          <w:rStyle w:val="s1"/>
          <w:sz w:val="20"/>
          <w:szCs w:val="20"/>
        </w:rPr>
        <w:t xml:space="preserve"> </w:t>
      </w:r>
      <w:del w:id="8" w:author="Selamoglu, Handan" w:date="2017-01-09T09:28:00Z">
        <w:r w:rsidR="00AA131D" w:rsidDel="00593BB5">
          <w:rPr>
            <w:rStyle w:val="s1"/>
            <w:sz w:val="20"/>
            <w:szCs w:val="20"/>
          </w:rPr>
          <w:delText>of</w:delText>
        </w:r>
        <w:r w:rsidRPr="00550F12" w:rsidDel="00593BB5">
          <w:rPr>
            <w:rStyle w:val="s1"/>
            <w:sz w:val="20"/>
            <w:szCs w:val="20"/>
          </w:rPr>
          <w:delText xml:space="preserve"> </w:delText>
        </w:r>
      </w:del>
      <w:ins w:id="9" w:author="Selamoglu, Handan" w:date="2017-01-09T09:28:00Z">
        <w:r w:rsidR="00593BB5">
          <w:rPr>
            <w:rStyle w:val="s1"/>
            <w:sz w:val="20"/>
            <w:szCs w:val="20"/>
          </w:rPr>
          <w:t>AWS</w:t>
        </w:r>
        <w:r w:rsidR="00593BB5" w:rsidRPr="00550F12">
          <w:rPr>
            <w:rStyle w:val="s1"/>
            <w:sz w:val="20"/>
            <w:szCs w:val="20"/>
          </w:rPr>
          <w:t xml:space="preserve"> </w:t>
        </w:r>
      </w:ins>
      <w:r w:rsidR="00AA131D">
        <w:rPr>
          <w:rStyle w:val="s1"/>
          <w:sz w:val="20"/>
          <w:szCs w:val="20"/>
        </w:rPr>
        <w:t>C</w:t>
      </w:r>
      <w:r w:rsidR="00ED0F7B">
        <w:rPr>
          <w:rStyle w:val="s1"/>
          <w:sz w:val="20"/>
          <w:szCs w:val="20"/>
        </w:rPr>
        <w:t>loud</w:t>
      </w:r>
      <w:r w:rsidR="00AA131D">
        <w:rPr>
          <w:rStyle w:val="s1"/>
          <w:sz w:val="20"/>
          <w:szCs w:val="20"/>
        </w:rPr>
        <w:t>F</w:t>
      </w:r>
      <w:r w:rsidR="00ED0F7B">
        <w:rPr>
          <w:rStyle w:val="s1"/>
          <w:sz w:val="20"/>
          <w:szCs w:val="20"/>
        </w:rPr>
        <w:t xml:space="preserve">ormation </w:t>
      </w:r>
      <w:r w:rsidRPr="00550F12">
        <w:rPr>
          <w:rStyle w:val="s1"/>
          <w:sz w:val="20"/>
          <w:szCs w:val="20"/>
        </w:rPr>
        <w:t xml:space="preserve">templates </w:t>
      </w:r>
      <w:del w:id="10" w:author="Selamoglu, Handan" w:date="2017-01-09T10:15:00Z">
        <w:r w:rsidR="00AA131D" w:rsidDel="003331F0">
          <w:rPr>
            <w:rStyle w:val="s1"/>
            <w:sz w:val="20"/>
            <w:szCs w:val="20"/>
          </w:rPr>
          <w:delText>(</w:delText>
        </w:r>
      </w:del>
      <w:r w:rsidR="00AA131D">
        <w:rPr>
          <w:rStyle w:val="s1"/>
          <w:sz w:val="20"/>
          <w:szCs w:val="20"/>
        </w:rPr>
        <w:t>and related assets</w:t>
      </w:r>
      <w:del w:id="11" w:author="Selamoglu, Handan" w:date="2017-01-09T10:15:00Z">
        <w:r w:rsidR="00AA131D" w:rsidDel="003331F0">
          <w:rPr>
            <w:rStyle w:val="s1"/>
            <w:sz w:val="20"/>
            <w:szCs w:val="20"/>
          </w:rPr>
          <w:delText>)</w:delText>
        </w:r>
      </w:del>
      <w:r w:rsidR="00AA131D">
        <w:rPr>
          <w:rStyle w:val="s1"/>
          <w:sz w:val="20"/>
          <w:szCs w:val="20"/>
        </w:rPr>
        <w:t xml:space="preserve"> as part of the process of creating and maintaining AWS </w:t>
      </w:r>
      <w:r w:rsidRPr="00550F12">
        <w:rPr>
          <w:rStyle w:val="s1"/>
          <w:sz w:val="20"/>
          <w:szCs w:val="20"/>
        </w:rPr>
        <w:t>Quick</w:t>
      </w:r>
      <w:r w:rsidR="00AA131D">
        <w:rPr>
          <w:rStyle w:val="s1"/>
          <w:sz w:val="20"/>
          <w:szCs w:val="20"/>
        </w:rPr>
        <w:t xml:space="preserve"> </w:t>
      </w:r>
      <w:r w:rsidRPr="00550F12">
        <w:rPr>
          <w:rStyle w:val="s1"/>
          <w:sz w:val="20"/>
          <w:szCs w:val="20"/>
        </w:rPr>
        <w:t>Start</w:t>
      </w:r>
      <w:r w:rsidR="00AA131D">
        <w:rPr>
          <w:rStyle w:val="s1"/>
          <w:sz w:val="20"/>
          <w:szCs w:val="20"/>
        </w:rPr>
        <w:t>s</w:t>
      </w:r>
      <w:r w:rsidRPr="00550F12">
        <w:rPr>
          <w:rStyle w:val="s1"/>
          <w:sz w:val="20"/>
          <w:szCs w:val="20"/>
        </w:rPr>
        <w:t>.</w:t>
      </w:r>
    </w:p>
    <w:p w14:paraId="52AD2109" w14:textId="77777777" w:rsidR="00C91194" w:rsidRDefault="00C91194" w:rsidP="00ED6A3B">
      <w:pPr>
        <w:pStyle w:val="p2"/>
        <w:rPr>
          <w:sz w:val="20"/>
          <w:szCs w:val="20"/>
        </w:rPr>
      </w:pPr>
    </w:p>
    <w:p w14:paraId="0EA0D1EE" w14:textId="7EEDEE0B" w:rsidR="00204AD2" w:rsidRPr="00204AD2" w:rsidRDefault="005A5FA6" w:rsidP="00C73E27">
      <w:pPr>
        <w:pStyle w:val="p2"/>
        <w:outlineLvl w:val="0"/>
        <w:rPr>
          <w:b/>
          <w:sz w:val="20"/>
          <w:szCs w:val="20"/>
        </w:rPr>
      </w:pPr>
      <w:commentRangeStart w:id="12"/>
      <w:r>
        <w:rPr>
          <w:b/>
          <w:sz w:val="20"/>
          <w:szCs w:val="20"/>
        </w:rPr>
        <w:t>Tell me more about it</w:t>
      </w:r>
      <w:commentRangeEnd w:id="12"/>
      <w:r w:rsidR="00745352">
        <w:rPr>
          <w:rStyle w:val="CommentReference"/>
          <w:rFonts w:asciiTheme="minorHAnsi" w:hAnsiTheme="minorHAnsi" w:cstheme="minorBidi"/>
        </w:rPr>
        <w:commentReference w:id="12"/>
      </w:r>
      <w:del w:id="13" w:author="Selamoglu, Handan" w:date="2017-01-09T09:28:00Z">
        <w:r w:rsidDel="00593BB5">
          <w:rPr>
            <w:b/>
            <w:sz w:val="20"/>
            <w:szCs w:val="20"/>
          </w:rPr>
          <w:delText>:</w:delText>
        </w:r>
      </w:del>
    </w:p>
    <w:p w14:paraId="763C5B9F" w14:textId="02C105D1" w:rsidR="00490DB9" w:rsidRDefault="00C91194" w:rsidP="00ED6A3B">
      <w:pPr>
        <w:pStyle w:val="p1"/>
        <w:numPr>
          <w:ilvl w:val="0"/>
          <w:numId w:val="1"/>
        </w:numPr>
        <w:rPr>
          <w:sz w:val="20"/>
          <w:szCs w:val="20"/>
        </w:rPr>
      </w:pPr>
      <w:r w:rsidRPr="00550F12">
        <w:rPr>
          <w:rStyle w:val="s1"/>
          <w:sz w:val="20"/>
          <w:szCs w:val="20"/>
        </w:rPr>
        <w:t>At its core</w:t>
      </w:r>
      <w:ins w:id="14" w:author="Selamoglu, Handan" w:date="2017-01-09T10:01:00Z">
        <w:r w:rsidR="00D03545">
          <w:rPr>
            <w:rStyle w:val="s1"/>
            <w:sz w:val="20"/>
            <w:szCs w:val="20"/>
          </w:rPr>
          <w:t>,</w:t>
        </w:r>
      </w:ins>
      <w:r w:rsidRPr="00550F12">
        <w:rPr>
          <w:rStyle w:val="s1"/>
          <w:sz w:val="20"/>
          <w:szCs w:val="20"/>
        </w:rPr>
        <w:t xml:space="preserve"> TaskCat is a </w:t>
      </w:r>
      <w:ins w:id="15" w:author="Selamoglu, Handan" w:date="2017-01-09T09:29:00Z">
        <w:r w:rsidR="00593BB5">
          <w:rPr>
            <w:rStyle w:val="s1"/>
            <w:sz w:val="20"/>
            <w:szCs w:val="20"/>
          </w:rPr>
          <w:t>P</w:t>
        </w:r>
      </w:ins>
      <w:del w:id="16" w:author="Selamoglu, Handan" w:date="2017-01-09T09:29:00Z">
        <w:r w:rsidRPr="00550F12" w:rsidDel="00593BB5">
          <w:rPr>
            <w:rStyle w:val="s1"/>
            <w:sz w:val="20"/>
            <w:szCs w:val="20"/>
          </w:rPr>
          <w:delText>p</w:delText>
        </w:r>
      </w:del>
      <w:r w:rsidRPr="00550F12">
        <w:rPr>
          <w:rStyle w:val="s1"/>
          <w:sz w:val="20"/>
          <w:szCs w:val="20"/>
        </w:rPr>
        <w:t xml:space="preserve">ython class that helps </w:t>
      </w:r>
      <w:del w:id="17" w:author="Selamoglu, Handan" w:date="2017-01-09T09:29:00Z">
        <w:r w:rsidRPr="00550F12" w:rsidDel="00593BB5">
          <w:rPr>
            <w:rStyle w:val="s1"/>
            <w:sz w:val="20"/>
            <w:szCs w:val="20"/>
          </w:rPr>
          <w:delText xml:space="preserve">to </w:delText>
        </w:r>
      </w:del>
      <w:r w:rsidRPr="00550F12">
        <w:rPr>
          <w:rStyle w:val="s1"/>
          <w:sz w:val="20"/>
          <w:szCs w:val="20"/>
        </w:rPr>
        <w:t xml:space="preserve">deploy your CloudFormation templates in multiple regions. You can use TaskCat by importing it as a </w:t>
      </w:r>
      <w:ins w:id="18" w:author="Selamoglu, Handan" w:date="2017-01-09T09:29:00Z">
        <w:r w:rsidR="00593BB5">
          <w:rPr>
            <w:rStyle w:val="s1"/>
            <w:sz w:val="20"/>
            <w:szCs w:val="20"/>
          </w:rPr>
          <w:t>P</w:t>
        </w:r>
      </w:ins>
      <w:del w:id="19" w:author="Selamoglu, Handan" w:date="2017-01-09T09:29:00Z">
        <w:r w:rsidRPr="00550F12" w:rsidDel="00593BB5">
          <w:rPr>
            <w:rStyle w:val="s1"/>
            <w:sz w:val="20"/>
            <w:szCs w:val="20"/>
          </w:rPr>
          <w:delText>p</w:delText>
        </w:r>
      </w:del>
      <w:r w:rsidRPr="00550F12">
        <w:rPr>
          <w:rStyle w:val="s1"/>
          <w:sz w:val="20"/>
          <w:szCs w:val="20"/>
        </w:rPr>
        <w:t>ython module and creating a TaskCat object. Because it is a generic class that facilitates multi</w:t>
      </w:r>
      <w:ins w:id="20" w:author="Selamoglu, Handan" w:date="2017-01-09T09:29:00Z">
        <w:r w:rsidR="00593BB5">
          <w:rPr>
            <w:rStyle w:val="s1"/>
            <w:sz w:val="20"/>
            <w:szCs w:val="20"/>
          </w:rPr>
          <w:t>-</w:t>
        </w:r>
      </w:ins>
      <w:del w:id="21" w:author="Selamoglu, Handan" w:date="2017-01-09T09:29:00Z">
        <w:r w:rsidRPr="00550F12" w:rsidDel="00593BB5">
          <w:rPr>
            <w:rStyle w:val="s1"/>
            <w:sz w:val="20"/>
            <w:szCs w:val="20"/>
          </w:rPr>
          <w:delText xml:space="preserve"> </w:delText>
        </w:r>
      </w:del>
      <w:r w:rsidRPr="00550F12">
        <w:rPr>
          <w:rStyle w:val="s1"/>
          <w:sz w:val="20"/>
          <w:szCs w:val="20"/>
        </w:rPr>
        <w:t xml:space="preserve">region deployments and testing, it can be integrated into an existing deployment or testing framework with ease. This </w:t>
      </w:r>
      <w:del w:id="22" w:author="Selamoglu, Handan" w:date="2017-01-09T09:29:00Z">
        <w:r w:rsidR="00415BFC" w:rsidDel="00593BB5">
          <w:rPr>
            <w:rStyle w:val="s1"/>
            <w:sz w:val="20"/>
            <w:szCs w:val="20"/>
          </w:rPr>
          <w:delText>facilitates</w:delText>
        </w:r>
        <w:r w:rsidR="00415BFC" w:rsidRPr="00550F12" w:rsidDel="00593BB5">
          <w:rPr>
            <w:rStyle w:val="s1"/>
            <w:sz w:val="20"/>
            <w:szCs w:val="20"/>
          </w:rPr>
          <w:delText xml:space="preserve"> </w:delText>
        </w:r>
      </w:del>
      <w:ins w:id="23" w:author="Selamoglu, Handan" w:date="2017-01-09T09:29:00Z">
        <w:r w:rsidR="00593BB5">
          <w:rPr>
            <w:rStyle w:val="s1"/>
            <w:sz w:val="20"/>
            <w:szCs w:val="20"/>
          </w:rPr>
          <w:t>helps</w:t>
        </w:r>
        <w:r w:rsidR="00593BB5" w:rsidRPr="00550F12">
          <w:rPr>
            <w:rStyle w:val="s1"/>
            <w:sz w:val="20"/>
            <w:szCs w:val="20"/>
          </w:rPr>
          <w:t xml:space="preserve"> </w:t>
        </w:r>
      </w:ins>
      <w:r w:rsidRPr="00550F12">
        <w:rPr>
          <w:rStyle w:val="s1"/>
          <w:sz w:val="20"/>
          <w:szCs w:val="20"/>
        </w:rPr>
        <w:t xml:space="preserve">partners </w:t>
      </w:r>
      <w:del w:id="24" w:author="Selamoglu, Handan" w:date="2017-01-09T09:29:00Z">
        <w:r w:rsidR="00415BFC" w:rsidDel="00593BB5">
          <w:rPr>
            <w:rStyle w:val="s1"/>
            <w:sz w:val="20"/>
            <w:szCs w:val="20"/>
          </w:rPr>
          <w:delText>in</w:delText>
        </w:r>
        <w:r w:rsidR="00415BFC" w:rsidRPr="00550F12" w:rsidDel="00593BB5">
          <w:rPr>
            <w:rStyle w:val="s1"/>
            <w:sz w:val="20"/>
            <w:szCs w:val="20"/>
          </w:rPr>
          <w:delText xml:space="preserve"> </w:delText>
        </w:r>
      </w:del>
      <w:r w:rsidRPr="00550F12">
        <w:rPr>
          <w:rStyle w:val="s1"/>
          <w:sz w:val="20"/>
          <w:szCs w:val="20"/>
        </w:rPr>
        <w:t>develop</w:t>
      </w:r>
      <w:del w:id="25" w:author="Selamoglu, Handan" w:date="2017-01-09T09:29:00Z">
        <w:r w:rsidR="00415BFC" w:rsidDel="00593BB5">
          <w:rPr>
            <w:rStyle w:val="s1"/>
            <w:sz w:val="20"/>
            <w:szCs w:val="20"/>
          </w:rPr>
          <w:delText>ing</w:delText>
        </w:r>
      </w:del>
      <w:r w:rsidRPr="00550F12">
        <w:rPr>
          <w:rStyle w:val="s1"/>
          <w:sz w:val="20"/>
          <w:szCs w:val="20"/>
        </w:rPr>
        <w:t xml:space="preserve"> Quick</w:t>
      </w:r>
      <w:r w:rsidR="00425AB1">
        <w:rPr>
          <w:rStyle w:val="s1"/>
          <w:sz w:val="20"/>
          <w:szCs w:val="20"/>
        </w:rPr>
        <w:t xml:space="preserve"> </w:t>
      </w:r>
      <w:r w:rsidRPr="00550F12">
        <w:rPr>
          <w:rStyle w:val="s1"/>
          <w:sz w:val="20"/>
          <w:szCs w:val="20"/>
        </w:rPr>
        <w:t xml:space="preserve">Starts and enables them to test </w:t>
      </w:r>
      <w:ins w:id="26" w:author="Selamoglu, Handan" w:date="2017-01-09T09:30:00Z">
        <w:r w:rsidR="00593BB5">
          <w:rPr>
            <w:rStyle w:val="s1"/>
            <w:sz w:val="20"/>
            <w:szCs w:val="20"/>
          </w:rPr>
          <w:t xml:space="preserve">their templates </w:t>
        </w:r>
      </w:ins>
      <w:r w:rsidRPr="00550F12">
        <w:rPr>
          <w:rStyle w:val="s1"/>
          <w:sz w:val="20"/>
          <w:szCs w:val="20"/>
        </w:rPr>
        <w:t>using the</w:t>
      </w:r>
      <w:r w:rsidR="00415BFC">
        <w:rPr>
          <w:rStyle w:val="s1"/>
          <w:sz w:val="20"/>
          <w:szCs w:val="20"/>
        </w:rPr>
        <w:t xml:space="preserve"> same</w:t>
      </w:r>
      <w:r w:rsidRPr="00550F12">
        <w:rPr>
          <w:rStyle w:val="s1"/>
          <w:sz w:val="20"/>
          <w:szCs w:val="20"/>
        </w:rPr>
        <w:t xml:space="preserve"> </w:t>
      </w:r>
      <w:r w:rsidR="00490DB9">
        <w:rPr>
          <w:rStyle w:val="s1"/>
          <w:sz w:val="20"/>
          <w:szCs w:val="20"/>
        </w:rPr>
        <w:t>methodology</w:t>
      </w:r>
      <w:r w:rsidRPr="00550F12">
        <w:rPr>
          <w:rStyle w:val="s1"/>
          <w:sz w:val="20"/>
          <w:szCs w:val="20"/>
        </w:rPr>
        <w:t xml:space="preserve"> we use internally.</w:t>
      </w:r>
    </w:p>
    <w:p w14:paraId="285BD3EB" w14:textId="4208E743" w:rsidR="000D62CA" w:rsidRDefault="000D62CA" w:rsidP="00ED6A3B">
      <w:pPr>
        <w:pStyle w:val="p1"/>
        <w:numPr>
          <w:ilvl w:val="0"/>
          <w:numId w:val="1"/>
        </w:numPr>
        <w:rPr>
          <w:sz w:val="20"/>
          <w:szCs w:val="20"/>
        </w:rPr>
      </w:pPr>
      <w:r>
        <w:rPr>
          <w:rStyle w:val="s1"/>
          <w:sz w:val="20"/>
          <w:szCs w:val="20"/>
        </w:rPr>
        <w:t>TaskCat will provid</w:t>
      </w:r>
      <w:r w:rsidR="00C044B5">
        <w:rPr>
          <w:rStyle w:val="s1"/>
          <w:sz w:val="20"/>
          <w:szCs w:val="20"/>
        </w:rPr>
        <w:t>e a test report for each test</w:t>
      </w:r>
      <w:ins w:id="27" w:author="Selamoglu, Handan" w:date="2017-01-09T09:30:00Z">
        <w:r w:rsidR="00593BB5">
          <w:rPr>
            <w:rStyle w:val="s1"/>
            <w:sz w:val="20"/>
            <w:szCs w:val="20"/>
          </w:rPr>
          <w:t>.</w:t>
        </w:r>
      </w:ins>
      <w:r w:rsidR="00C044B5">
        <w:rPr>
          <w:rStyle w:val="s1"/>
          <w:sz w:val="20"/>
          <w:szCs w:val="20"/>
        </w:rPr>
        <w:t xml:space="preserve"> </w:t>
      </w:r>
      <w:del w:id="28" w:author="Selamoglu, Handan" w:date="2017-01-09T09:30:00Z">
        <w:r w:rsidR="00C044B5" w:rsidDel="00593BB5">
          <w:rPr>
            <w:rStyle w:val="s1"/>
            <w:sz w:val="20"/>
            <w:szCs w:val="20"/>
          </w:rPr>
          <w:delText>and in case of</w:delText>
        </w:r>
      </w:del>
      <w:ins w:id="29" w:author="Selamoglu, Handan" w:date="2017-01-09T09:30:00Z">
        <w:r w:rsidR="00593BB5">
          <w:rPr>
            <w:rStyle w:val="s1"/>
            <w:sz w:val="20"/>
            <w:szCs w:val="20"/>
          </w:rPr>
          <w:t>If the test</w:t>
        </w:r>
      </w:ins>
      <w:r w:rsidR="00C044B5">
        <w:rPr>
          <w:rStyle w:val="s1"/>
          <w:sz w:val="20"/>
          <w:szCs w:val="20"/>
        </w:rPr>
        <w:t xml:space="preserve"> fail</w:t>
      </w:r>
      <w:ins w:id="30" w:author="Selamoglu, Handan" w:date="2017-01-09T09:30:00Z">
        <w:r w:rsidR="00593BB5">
          <w:rPr>
            <w:rStyle w:val="s1"/>
            <w:sz w:val="20"/>
            <w:szCs w:val="20"/>
          </w:rPr>
          <w:t>s,</w:t>
        </w:r>
      </w:ins>
      <w:del w:id="31" w:author="Selamoglu, Handan" w:date="2017-01-09T09:30:00Z">
        <w:r w:rsidR="00C044B5" w:rsidDel="00593BB5">
          <w:rPr>
            <w:rStyle w:val="s1"/>
            <w:sz w:val="20"/>
            <w:szCs w:val="20"/>
          </w:rPr>
          <w:delText>ures</w:delText>
        </w:r>
      </w:del>
      <w:r w:rsidR="00C044B5">
        <w:rPr>
          <w:rStyle w:val="s1"/>
          <w:sz w:val="20"/>
          <w:szCs w:val="20"/>
        </w:rPr>
        <w:t xml:space="preserve"> </w:t>
      </w:r>
      <w:del w:id="32" w:author="Selamoglu, Handan" w:date="2017-01-09T09:31:00Z">
        <w:r w:rsidR="00C044B5" w:rsidDel="00593BB5">
          <w:rPr>
            <w:rStyle w:val="s1"/>
            <w:sz w:val="20"/>
            <w:szCs w:val="20"/>
          </w:rPr>
          <w:delText xml:space="preserve">it </w:delText>
        </w:r>
      </w:del>
      <w:ins w:id="33" w:author="Selamoglu, Handan" w:date="2017-01-09T09:31:00Z">
        <w:r w:rsidR="00593BB5">
          <w:rPr>
            <w:rStyle w:val="s1"/>
            <w:sz w:val="20"/>
            <w:szCs w:val="20"/>
          </w:rPr>
          <w:t>TaskCat</w:t>
        </w:r>
        <w:r w:rsidR="00593BB5">
          <w:rPr>
            <w:rStyle w:val="s1"/>
            <w:sz w:val="20"/>
            <w:szCs w:val="20"/>
          </w:rPr>
          <w:t xml:space="preserve"> </w:t>
        </w:r>
      </w:ins>
      <w:r w:rsidR="00C044B5">
        <w:rPr>
          <w:rStyle w:val="s1"/>
          <w:sz w:val="20"/>
          <w:szCs w:val="20"/>
        </w:rPr>
        <w:t>will highlight the reasons of failure by region and resource in a color</w:t>
      </w:r>
      <w:ins w:id="34" w:author="Selamoglu, Handan" w:date="2017-01-09T09:30:00Z">
        <w:r w:rsidR="00593BB5">
          <w:rPr>
            <w:rStyle w:val="s1"/>
            <w:sz w:val="20"/>
            <w:szCs w:val="20"/>
          </w:rPr>
          <w:t>-</w:t>
        </w:r>
      </w:ins>
      <w:del w:id="35" w:author="Selamoglu, Handan" w:date="2017-01-09T09:30:00Z">
        <w:r w:rsidR="00C044B5" w:rsidDel="00593BB5">
          <w:rPr>
            <w:rStyle w:val="s1"/>
            <w:sz w:val="20"/>
            <w:szCs w:val="20"/>
          </w:rPr>
          <w:delText xml:space="preserve"> </w:delText>
        </w:r>
      </w:del>
      <w:r w:rsidR="00C044B5">
        <w:rPr>
          <w:rStyle w:val="s1"/>
          <w:sz w:val="20"/>
          <w:szCs w:val="20"/>
        </w:rPr>
        <w:t>coded manner</w:t>
      </w:r>
      <w:ins w:id="36" w:author="Selamoglu, Handan" w:date="2017-01-09T09:31:00Z">
        <w:r w:rsidR="00593BB5">
          <w:rPr>
            <w:rStyle w:val="s1"/>
            <w:sz w:val="20"/>
            <w:szCs w:val="20"/>
          </w:rPr>
          <w:t>. This</w:t>
        </w:r>
      </w:ins>
      <w:r w:rsidR="00C044B5">
        <w:rPr>
          <w:rStyle w:val="s1"/>
          <w:sz w:val="20"/>
          <w:szCs w:val="20"/>
        </w:rPr>
        <w:t xml:space="preserve"> </w:t>
      </w:r>
      <w:del w:id="37" w:author="Selamoglu, Handan" w:date="2017-01-09T09:31:00Z">
        <w:r w:rsidR="00C044B5" w:rsidDel="00593BB5">
          <w:rPr>
            <w:rStyle w:val="s1"/>
            <w:sz w:val="20"/>
            <w:szCs w:val="20"/>
          </w:rPr>
          <w:delText xml:space="preserve">which </w:delText>
        </w:r>
      </w:del>
      <w:r w:rsidR="00C044B5">
        <w:rPr>
          <w:rStyle w:val="s1"/>
          <w:sz w:val="20"/>
          <w:szCs w:val="20"/>
        </w:rPr>
        <w:t>will allow partners to find and correct errors</w:t>
      </w:r>
      <w:del w:id="38" w:author="Selamoglu, Handan" w:date="2017-01-09T09:32:00Z">
        <w:r w:rsidR="00C044B5" w:rsidDel="00593BB5">
          <w:rPr>
            <w:rStyle w:val="s1"/>
            <w:sz w:val="20"/>
            <w:szCs w:val="20"/>
          </w:rPr>
          <w:delText>/bugs</w:delText>
        </w:r>
      </w:del>
      <w:r w:rsidR="00C044B5">
        <w:rPr>
          <w:rStyle w:val="s1"/>
          <w:sz w:val="20"/>
          <w:szCs w:val="20"/>
        </w:rPr>
        <w:t xml:space="preserve"> </w:t>
      </w:r>
      <w:del w:id="39" w:author="Selamoglu, Handan" w:date="2017-01-09T09:32:00Z">
        <w:r w:rsidR="00C044B5" w:rsidDel="00593BB5">
          <w:rPr>
            <w:rStyle w:val="s1"/>
            <w:sz w:val="20"/>
            <w:szCs w:val="20"/>
          </w:rPr>
          <w:delText>prior to</w:delText>
        </w:r>
      </w:del>
      <w:ins w:id="40" w:author="Selamoglu, Handan" w:date="2017-01-09T09:32:00Z">
        <w:r w:rsidR="00593BB5">
          <w:rPr>
            <w:rStyle w:val="s1"/>
            <w:sz w:val="20"/>
            <w:szCs w:val="20"/>
          </w:rPr>
          <w:t>before</w:t>
        </w:r>
      </w:ins>
      <w:r w:rsidR="00C044B5">
        <w:rPr>
          <w:rStyle w:val="s1"/>
          <w:sz w:val="20"/>
          <w:szCs w:val="20"/>
        </w:rPr>
        <w:t xml:space="preserve"> submi</w:t>
      </w:r>
      <w:ins w:id="41" w:author="Selamoglu, Handan" w:date="2017-01-09T09:32:00Z">
        <w:r w:rsidR="00593BB5">
          <w:rPr>
            <w:rStyle w:val="s1"/>
            <w:sz w:val="20"/>
            <w:szCs w:val="20"/>
          </w:rPr>
          <w:t>tting</w:t>
        </w:r>
      </w:ins>
      <w:del w:id="42" w:author="Selamoglu, Handan" w:date="2017-01-09T09:32:00Z">
        <w:r w:rsidR="00C044B5" w:rsidDel="00593BB5">
          <w:rPr>
            <w:rStyle w:val="s1"/>
            <w:sz w:val="20"/>
            <w:szCs w:val="20"/>
          </w:rPr>
          <w:delText>ssion</w:delText>
        </w:r>
      </w:del>
      <w:r w:rsidR="00C044B5">
        <w:rPr>
          <w:rStyle w:val="s1"/>
          <w:sz w:val="20"/>
          <w:szCs w:val="20"/>
        </w:rPr>
        <w:t xml:space="preserve"> </w:t>
      </w:r>
      <w:ins w:id="43" w:author="Selamoglu, Handan" w:date="2017-01-09T09:32:00Z">
        <w:r w:rsidR="00593BB5">
          <w:rPr>
            <w:rStyle w:val="s1"/>
            <w:sz w:val="20"/>
            <w:szCs w:val="20"/>
          </w:rPr>
          <w:t xml:space="preserve">their templates </w:t>
        </w:r>
      </w:ins>
      <w:r w:rsidR="00C044B5">
        <w:rPr>
          <w:rStyle w:val="s1"/>
          <w:sz w:val="20"/>
          <w:szCs w:val="20"/>
        </w:rPr>
        <w:t>to the Quick Start team.</w:t>
      </w:r>
    </w:p>
    <w:p w14:paraId="7357C92E" w14:textId="39B09D7B" w:rsidR="00490DB9" w:rsidRDefault="00490DB9" w:rsidP="00490DB9">
      <w:pPr>
        <w:pStyle w:val="p1"/>
        <w:ind w:left="360"/>
        <w:rPr>
          <w:sz w:val="20"/>
          <w:szCs w:val="20"/>
        </w:rPr>
      </w:pPr>
    </w:p>
    <w:p w14:paraId="468C66F3" w14:textId="58F8D8C6" w:rsidR="00490DB9" w:rsidRDefault="00C91194" w:rsidP="00C73E27">
      <w:pPr>
        <w:pStyle w:val="p1"/>
        <w:outlineLvl w:val="0"/>
        <w:rPr>
          <w:b/>
          <w:sz w:val="20"/>
          <w:szCs w:val="20"/>
        </w:rPr>
      </w:pPr>
      <w:r w:rsidRPr="00490DB9">
        <w:rPr>
          <w:rStyle w:val="s1"/>
          <w:b/>
          <w:sz w:val="20"/>
          <w:szCs w:val="20"/>
        </w:rPr>
        <w:t xml:space="preserve">How does </w:t>
      </w:r>
      <w:del w:id="44" w:author="Selamoglu, Handan" w:date="2017-01-09T10:18:00Z">
        <w:r w:rsidRPr="00490DB9" w:rsidDel="003331F0">
          <w:rPr>
            <w:rStyle w:val="s1"/>
            <w:b/>
            <w:sz w:val="20"/>
            <w:szCs w:val="20"/>
          </w:rPr>
          <w:delText xml:space="preserve">this </w:delText>
        </w:r>
      </w:del>
      <w:ins w:id="45" w:author="Selamoglu, Handan" w:date="2017-01-09T10:18:00Z">
        <w:r w:rsidR="003331F0">
          <w:rPr>
            <w:rStyle w:val="s1"/>
            <w:b/>
            <w:sz w:val="20"/>
            <w:szCs w:val="20"/>
          </w:rPr>
          <w:t>TaskCat</w:t>
        </w:r>
        <w:bookmarkStart w:id="46" w:name="_GoBack"/>
        <w:bookmarkEnd w:id="46"/>
        <w:r w:rsidR="003331F0" w:rsidRPr="00490DB9">
          <w:rPr>
            <w:rStyle w:val="s1"/>
            <w:b/>
            <w:sz w:val="20"/>
            <w:szCs w:val="20"/>
          </w:rPr>
          <w:t xml:space="preserve"> </w:t>
        </w:r>
      </w:ins>
      <w:r w:rsidRPr="00490DB9">
        <w:rPr>
          <w:rStyle w:val="s1"/>
          <w:b/>
          <w:sz w:val="20"/>
          <w:szCs w:val="20"/>
        </w:rPr>
        <w:t xml:space="preserve">help our </w:t>
      </w:r>
      <w:commentRangeStart w:id="47"/>
      <w:r w:rsidRPr="00490DB9">
        <w:rPr>
          <w:rStyle w:val="s1"/>
          <w:b/>
          <w:sz w:val="20"/>
          <w:szCs w:val="20"/>
        </w:rPr>
        <w:t>partners</w:t>
      </w:r>
      <w:commentRangeEnd w:id="47"/>
      <w:r w:rsidR="003B6CB4">
        <w:rPr>
          <w:rStyle w:val="CommentReference"/>
          <w:rFonts w:asciiTheme="minorHAnsi" w:hAnsiTheme="minorHAnsi" w:cstheme="minorBidi"/>
        </w:rPr>
        <w:commentReference w:id="47"/>
      </w:r>
      <w:r w:rsidRPr="00490DB9">
        <w:rPr>
          <w:rStyle w:val="s1"/>
          <w:b/>
          <w:sz w:val="20"/>
          <w:szCs w:val="20"/>
        </w:rPr>
        <w:t>?</w:t>
      </w:r>
    </w:p>
    <w:p w14:paraId="22903154" w14:textId="1B896115" w:rsidR="00C91194" w:rsidRDefault="00C91194" w:rsidP="00ED6A3B">
      <w:pPr>
        <w:pStyle w:val="p1"/>
        <w:rPr>
          <w:rStyle w:val="s1"/>
          <w:sz w:val="20"/>
          <w:szCs w:val="20"/>
        </w:rPr>
      </w:pPr>
      <w:r w:rsidRPr="00550F12">
        <w:rPr>
          <w:rStyle w:val="s1"/>
          <w:sz w:val="20"/>
          <w:szCs w:val="20"/>
        </w:rPr>
        <w:t xml:space="preserve">This </w:t>
      </w:r>
      <w:r w:rsidR="007D290E" w:rsidRPr="00550F12">
        <w:rPr>
          <w:rStyle w:val="s1"/>
          <w:sz w:val="20"/>
          <w:szCs w:val="20"/>
        </w:rPr>
        <w:t xml:space="preserve">tool </w:t>
      </w:r>
      <w:r w:rsidRPr="00550F12">
        <w:rPr>
          <w:rStyle w:val="s1"/>
          <w:sz w:val="20"/>
          <w:szCs w:val="20"/>
        </w:rPr>
        <w:t xml:space="preserve">reduces the work a partner needs to do to </w:t>
      </w:r>
      <w:r w:rsidR="00425AB1">
        <w:rPr>
          <w:rStyle w:val="s1"/>
          <w:sz w:val="20"/>
          <w:szCs w:val="20"/>
        </w:rPr>
        <w:t>develop and validate CloudF</w:t>
      </w:r>
      <w:r w:rsidRPr="00550F12">
        <w:rPr>
          <w:rStyle w:val="s1"/>
          <w:sz w:val="20"/>
          <w:szCs w:val="20"/>
        </w:rPr>
        <w:t>ormati</w:t>
      </w:r>
      <w:r w:rsidR="00490DB9">
        <w:rPr>
          <w:rStyle w:val="s1"/>
          <w:sz w:val="20"/>
          <w:szCs w:val="20"/>
        </w:rPr>
        <w:t>on templates for Quick</w:t>
      </w:r>
      <w:r w:rsidR="00425AB1">
        <w:rPr>
          <w:rStyle w:val="s1"/>
          <w:sz w:val="20"/>
          <w:szCs w:val="20"/>
        </w:rPr>
        <w:t xml:space="preserve"> </w:t>
      </w:r>
      <w:r w:rsidR="00490DB9">
        <w:rPr>
          <w:rStyle w:val="s1"/>
          <w:sz w:val="20"/>
          <w:szCs w:val="20"/>
        </w:rPr>
        <w:t>Start</w:t>
      </w:r>
      <w:r w:rsidR="00425AB1">
        <w:rPr>
          <w:rStyle w:val="s1"/>
          <w:sz w:val="20"/>
          <w:szCs w:val="20"/>
        </w:rPr>
        <w:t>s</w:t>
      </w:r>
      <w:r w:rsidR="00490DB9">
        <w:rPr>
          <w:rStyle w:val="s1"/>
          <w:sz w:val="20"/>
          <w:szCs w:val="20"/>
        </w:rPr>
        <w:t xml:space="preserve">. It </w:t>
      </w:r>
      <w:r w:rsidRPr="00550F12">
        <w:rPr>
          <w:rStyle w:val="s1"/>
          <w:sz w:val="20"/>
          <w:szCs w:val="20"/>
        </w:rPr>
        <w:t xml:space="preserve">enables them to test </w:t>
      </w:r>
      <w:r w:rsidR="00415BFC">
        <w:rPr>
          <w:rStyle w:val="s1"/>
          <w:sz w:val="20"/>
          <w:szCs w:val="20"/>
        </w:rPr>
        <w:t>and</w:t>
      </w:r>
      <w:r w:rsidR="00415BFC" w:rsidRPr="00550F12">
        <w:rPr>
          <w:rStyle w:val="s1"/>
          <w:sz w:val="20"/>
          <w:szCs w:val="20"/>
        </w:rPr>
        <w:t xml:space="preserve"> </w:t>
      </w:r>
      <w:r w:rsidRPr="00550F12">
        <w:rPr>
          <w:rStyle w:val="s1"/>
          <w:sz w:val="20"/>
          <w:szCs w:val="20"/>
        </w:rPr>
        <w:t xml:space="preserve">iterate with constant feedback without having to engage our team directly. </w:t>
      </w:r>
      <w:del w:id="48" w:author="Selamoglu, Handan" w:date="2017-01-09T09:33:00Z">
        <w:r w:rsidR="00425AB1" w:rsidDel="00593BB5">
          <w:rPr>
            <w:rStyle w:val="s1"/>
            <w:sz w:val="20"/>
            <w:szCs w:val="20"/>
          </w:rPr>
          <w:delText xml:space="preserve">As </w:delText>
        </w:r>
      </w:del>
      <w:ins w:id="49" w:author="Selamoglu, Handan" w:date="2017-01-09T09:33:00Z">
        <w:r w:rsidR="00593BB5">
          <w:rPr>
            <w:rStyle w:val="s1"/>
            <w:sz w:val="20"/>
            <w:szCs w:val="20"/>
          </w:rPr>
          <w:t>TaskCat is</w:t>
        </w:r>
        <w:r w:rsidR="00593BB5">
          <w:rPr>
            <w:rStyle w:val="s1"/>
            <w:sz w:val="20"/>
            <w:szCs w:val="20"/>
          </w:rPr>
          <w:t xml:space="preserve"> </w:t>
        </w:r>
      </w:ins>
      <w:r w:rsidR="00425AB1">
        <w:rPr>
          <w:rStyle w:val="s1"/>
          <w:sz w:val="20"/>
          <w:szCs w:val="20"/>
        </w:rPr>
        <w:t xml:space="preserve">part of a separate packager, </w:t>
      </w:r>
      <w:ins w:id="50" w:author="Selamoglu, Handan" w:date="2017-01-09T09:33:00Z">
        <w:r w:rsidR="00593BB5">
          <w:rPr>
            <w:rStyle w:val="s1"/>
            <w:sz w:val="20"/>
            <w:szCs w:val="20"/>
          </w:rPr>
          <w:t xml:space="preserve">and </w:t>
        </w:r>
      </w:ins>
      <w:r w:rsidR="00425AB1">
        <w:rPr>
          <w:rStyle w:val="s1"/>
          <w:sz w:val="20"/>
          <w:szCs w:val="20"/>
        </w:rPr>
        <w:t>o</w:t>
      </w:r>
      <w:r w:rsidRPr="00550F12">
        <w:rPr>
          <w:rStyle w:val="s1"/>
          <w:sz w:val="20"/>
          <w:szCs w:val="20"/>
        </w:rPr>
        <w:t xml:space="preserve">nce </w:t>
      </w:r>
      <w:ins w:id="51" w:author="Selamoglu, Handan" w:date="2017-01-09T09:34:00Z">
        <w:r w:rsidR="00593BB5">
          <w:rPr>
            <w:rStyle w:val="s1"/>
            <w:sz w:val="20"/>
            <w:szCs w:val="20"/>
          </w:rPr>
          <w:t xml:space="preserve">a CloudFormation template passes </w:t>
        </w:r>
      </w:ins>
      <w:r w:rsidRPr="00550F12">
        <w:rPr>
          <w:rStyle w:val="s1"/>
          <w:sz w:val="20"/>
          <w:szCs w:val="20"/>
        </w:rPr>
        <w:t>all the tests</w:t>
      </w:r>
      <w:del w:id="52" w:author="Selamoglu, Handan" w:date="2017-01-09T09:34:00Z">
        <w:r w:rsidRPr="00550F12" w:rsidDel="00593BB5">
          <w:rPr>
            <w:rStyle w:val="s1"/>
            <w:sz w:val="20"/>
            <w:szCs w:val="20"/>
          </w:rPr>
          <w:delText xml:space="preserve"> pass</w:delText>
        </w:r>
      </w:del>
      <w:r w:rsidR="00490DB9">
        <w:rPr>
          <w:rStyle w:val="s1"/>
          <w:sz w:val="20"/>
          <w:szCs w:val="20"/>
        </w:rPr>
        <w:t>,</w:t>
      </w:r>
      <w:r w:rsidRPr="00550F12">
        <w:rPr>
          <w:rStyle w:val="s1"/>
          <w:sz w:val="20"/>
          <w:szCs w:val="20"/>
        </w:rPr>
        <w:t xml:space="preserve"> </w:t>
      </w:r>
      <w:del w:id="53" w:author="Selamoglu, Handan" w:date="2017-01-09T09:34:00Z">
        <w:r w:rsidRPr="00550F12" w:rsidDel="00593BB5">
          <w:rPr>
            <w:rStyle w:val="s1"/>
            <w:sz w:val="20"/>
            <w:szCs w:val="20"/>
          </w:rPr>
          <w:delText xml:space="preserve">it </w:delText>
        </w:r>
      </w:del>
      <w:ins w:id="54" w:author="Selamoglu, Handan" w:date="2017-01-09T09:34:00Z">
        <w:r w:rsidR="00593BB5">
          <w:rPr>
            <w:rStyle w:val="s1"/>
            <w:sz w:val="20"/>
            <w:szCs w:val="20"/>
          </w:rPr>
          <w:t>TaskCat</w:t>
        </w:r>
        <w:r w:rsidR="00593BB5" w:rsidRPr="00550F12">
          <w:rPr>
            <w:rStyle w:val="s1"/>
            <w:sz w:val="20"/>
            <w:szCs w:val="20"/>
          </w:rPr>
          <w:t xml:space="preserve"> </w:t>
        </w:r>
      </w:ins>
      <w:r w:rsidRPr="00550F12">
        <w:rPr>
          <w:rStyle w:val="s1"/>
          <w:sz w:val="20"/>
          <w:szCs w:val="20"/>
        </w:rPr>
        <w:t xml:space="preserve">will guide them to </w:t>
      </w:r>
      <w:ins w:id="55" w:author="Selamoglu, Handan" w:date="2017-01-09T09:34:00Z">
        <w:r w:rsidR="00593BB5">
          <w:rPr>
            <w:rStyle w:val="s1"/>
            <w:sz w:val="20"/>
            <w:szCs w:val="20"/>
          </w:rPr>
          <w:t xml:space="preserve">the </w:t>
        </w:r>
      </w:ins>
      <w:r w:rsidRPr="00550F12">
        <w:rPr>
          <w:rStyle w:val="s1"/>
          <w:sz w:val="20"/>
          <w:szCs w:val="20"/>
        </w:rPr>
        <w:t>next step</w:t>
      </w:r>
      <w:r w:rsidR="00425AB1">
        <w:rPr>
          <w:rStyle w:val="s1"/>
          <w:sz w:val="20"/>
          <w:szCs w:val="20"/>
        </w:rPr>
        <w:t>, including</w:t>
      </w:r>
      <w:r w:rsidRPr="00550F12">
        <w:rPr>
          <w:rStyle w:val="s1"/>
          <w:sz w:val="20"/>
          <w:szCs w:val="20"/>
        </w:rPr>
        <w:t xml:space="preserve"> how to submit </w:t>
      </w:r>
      <w:del w:id="56" w:author="Selamoglu, Handan" w:date="2017-01-09T10:02:00Z">
        <w:r w:rsidRPr="00550F12" w:rsidDel="00D03545">
          <w:rPr>
            <w:rStyle w:val="s1"/>
            <w:sz w:val="20"/>
            <w:szCs w:val="20"/>
          </w:rPr>
          <w:delText xml:space="preserve">it </w:delText>
        </w:r>
      </w:del>
      <w:ins w:id="57" w:author="Selamoglu, Handan" w:date="2017-01-09T10:02:00Z">
        <w:r w:rsidR="00D03545">
          <w:rPr>
            <w:rStyle w:val="s1"/>
            <w:sz w:val="20"/>
            <w:szCs w:val="20"/>
          </w:rPr>
          <w:t>the template</w:t>
        </w:r>
        <w:r w:rsidR="00D03545" w:rsidRPr="00550F12">
          <w:rPr>
            <w:rStyle w:val="s1"/>
            <w:sz w:val="20"/>
            <w:szCs w:val="20"/>
          </w:rPr>
          <w:t xml:space="preserve"> </w:t>
        </w:r>
      </w:ins>
      <w:r w:rsidRPr="00550F12">
        <w:rPr>
          <w:rStyle w:val="s1"/>
          <w:sz w:val="20"/>
          <w:szCs w:val="20"/>
        </w:rPr>
        <w:t>to our platform</w:t>
      </w:r>
      <w:r w:rsidR="00425AB1">
        <w:rPr>
          <w:rStyle w:val="s1"/>
          <w:sz w:val="20"/>
          <w:szCs w:val="20"/>
        </w:rPr>
        <w:t>.</w:t>
      </w:r>
    </w:p>
    <w:p w14:paraId="4607096C" w14:textId="77777777" w:rsidR="00425AB1" w:rsidRDefault="00425AB1" w:rsidP="00ED6A3B">
      <w:pPr>
        <w:pStyle w:val="p1"/>
        <w:rPr>
          <w:rStyle w:val="s1"/>
          <w:sz w:val="20"/>
          <w:szCs w:val="20"/>
        </w:rPr>
      </w:pPr>
    </w:p>
    <w:p w14:paraId="724D9B67" w14:textId="5D0C44A0" w:rsidR="00490DB9" w:rsidRPr="00490DB9" w:rsidRDefault="00490DB9" w:rsidP="00ED6A3B">
      <w:pPr>
        <w:pStyle w:val="p1"/>
        <w:rPr>
          <w:b/>
          <w:sz w:val="20"/>
          <w:szCs w:val="20"/>
        </w:rPr>
      </w:pPr>
      <w:r w:rsidRPr="00550F12">
        <w:rPr>
          <w:rStyle w:val="s1"/>
          <w:sz w:val="20"/>
          <w:szCs w:val="20"/>
        </w:rPr>
        <w:t xml:space="preserve">Partners and </w:t>
      </w:r>
      <w:del w:id="58" w:author="Selamoglu, Handan" w:date="2017-01-09T09:34:00Z">
        <w:r w:rsidRPr="00550F12" w:rsidDel="00593BB5">
          <w:rPr>
            <w:rStyle w:val="s1"/>
            <w:sz w:val="20"/>
            <w:szCs w:val="20"/>
          </w:rPr>
          <w:delText xml:space="preserve">Customers </w:delText>
        </w:r>
      </w:del>
      <w:ins w:id="59" w:author="Selamoglu, Handan" w:date="2017-01-09T09:34:00Z">
        <w:r w:rsidR="00593BB5">
          <w:rPr>
            <w:rStyle w:val="s1"/>
            <w:sz w:val="20"/>
            <w:szCs w:val="20"/>
          </w:rPr>
          <w:t>users</w:t>
        </w:r>
        <w:r w:rsidR="00593BB5" w:rsidRPr="00550F12">
          <w:rPr>
            <w:rStyle w:val="s1"/>
            <w:sz w:val="20"/>
            <w:szCs w:val="20"/>
          </w:rPr>
          <w:t xml:space="preserve"> </w:t>
        </w:r>
      </w:ins>
      <w:r>
        <w:rPr>
          <w:rStyle w:val="s1"/>
          <w:sz w:val="20"/>
          <w:szCs w:val="20"/>
        </w:rPr>
        <w:t>will</w:t>
      </w:r>
      <w:r w:rsidRPr="00550F12">
        <w:rPr>
          <w:rStyle w:val="s1"/>
          <w:sz w:val="20"/>
          <w:szCs w:val="20"/>
        </w:rPr>
        <w:t xml:space="preserve"> spend less time </w:t>
      </w:r>
      <w:commentRangeStart w:id="60"/>
      <w:r w:rsidRPr="00550F12">
        <w:rPr>
          <w:rStyle w:val="s1"/>
          <w:sz w:val="20"/>
          <w:szCs w:val="20"/>
        </w:rPr>
        <w:t>building structures and more time on develop</w:t>
      </w:r>
      <w:ins w:id="61" w:author="Selamoglu, Handan" w:date="2017-01-09T10:16:00Z">
        <w:r w:rsidR="003331F0">
          <w:rPr>
            <w:rStyle w:val="s1"/>
            <w:sz w:val="20"/>
            <w:szCs w:val="20"/>
          </w:rPr>
          <w:t>ing</w:t>
        </w:r>
      </w:ins>
      <w:del w:id="62" w:author="Selamoglu, Handan" w:date="2017-01-09T10:16:00Z">
        <w:r w:rsidRPr="00550F12" w:rsidDel="003331F0">
          <w:rPr>
            <w:rStyle w:val="s1"/>
            <w:sz w:val="20"/>
            <w:szCs w:val="20"/>
          </w:rPr>
          <w:delText>ment</w:delText>
        </w:r>
      </w:del>
      <w:r w:rsidRPr="00550F12">
        <w:rPr>
          <w:rStyle w:val="s1"/>
          <w:sz w:val="20"/>
          <w:szCs w:val="20"/>
        </w:rPr>
        <w:t xml:space="preserve"> and testing </w:t>
      </w:r>
      <w:commentRangeEnd w:id="60"/>
      <w:r w:rsidR="00593BB5">
        <w:rPr>
          <w:rStyle w:val="CommentReference"/>
          <w:rFonts w:asciiTheme="minorHAnsi" w:hAnsiTheme="minorHAnsi" w:cstheme="minorBidi"/>
        </w:rPr>
        <w:commentReference w:id="60"/>
      </w:r>
      <w:r w:rsidRPr="00550F12">
        <w:rPr>
          <w:rStyle w:val="s1"/>
          <w:sz w:val="20"/>
          <w:szCs w:val="20"/>
        </w:rPr>
        <w:t>Quick Starts. Additionally, the testing component will allow partners to find and correct errors</w:t>
      </w:r>
      <w:del w:id="63" w:author="Selamoglu, Handan" w:date="2017-01-09T10:03:00Z">
        <w:r w:rsidRPr="00550F12" w:rsidDel="00D03545">
          <w:rPr>
            <w:rStyle w:val="s1"/>
            <w:sz w:val="20"/>
            <w:szCs w:val="20"/>
          </w:rPr>
          <w:delText>/bugs</w:delText>
        </w:r>
      </w:del>
      <w:r w:rsidRPr="00550F12">
        <w:rPr>
          <w:rStyle w:val="s1"/>
          <w:sz w:val="20"/>
          <w:szCs w:val="20"/>
        </w:rPr>
        <w:t xml:space="preserve"> </w:t>
      </w:r>
      <w:r w:rsidR="00425AB1">
        <w:rPr>
          <w:rStyle w:val="s1"/>
          <w:sz w:val="20"/>
          <w:szCs w:val="20"/>
        </w:rPr>
        <w:t xml:space="preserve">through </w:t>
      </w:r>
      <w:del w:id="64" w:author="Selamoglu, Handan" w:date="2017-01-09T10:03:00Z">
        <w:r w:rsidR="00425AB1" w:rsidDel="00D03545">
          <w:rPr>
            <w:rStyle w:val="s1"/>
            <w:sz w:val="20"/>
            <w:szCs w:val="20"/>
          </w:rPr>
          <w:delText xml:space="preserve">the </w:delText>
        </w:r>
      </w:del>
      <w:ins w:id="65" w:author="Selamoglu, Handan" w:date="2017-01-09T10:03:00Z">
        <w:r w:rsidR="00D03545">
          <w:rPr>
            <w:rStyle w:val="s1"/>
            <w:sz w:val="20"/>
            <w:szCs w:val="20"/>
          </w:rPr>
          <w:t>TaskCat</w:t>
        </w:r>
        <w:r w:rsidR="00D03545">
          <w:rPr>
            <w:rStyle w:val="s1"/>
            <w:sz w:val="20"/>
            <w:szCs w:val="20"/>
          </w:rPr>
          <w:t xml:space="preserve"> </w:t>
        </w:r>
      </w:ins>
      <w:r w:rsidR="00425AB1">
        <w:rPr>
          <w:rStyle w:val="s1"/>
          <w:sz w:val="20"/>
          <w:szCs w:val="20"/>
        </w:rPr>
        <w:t>report</w:t>
      </w:r>
      <w:ins w:id="66" w:author="Selamoglu, Handan" w:date="2017-01-09T10:03:00Z">
        <w:r w:rsidR="00D03545">
          <w:rPr>
            <w:rStyle w:val="s1"/>
            <w:sz w:val="20"/>
            <w:szCs w:val="20"/>
          </w:rPr>
          <w:t>s</w:t>
        </w:r>
      </w:ins>
      <w:del w:id="67" w:author="Selamoglu, Handan" w:date="2017-01-09T10:03:00Z">
        <w:r w:rsidR="00425AB1" w:rsidDel="00D03545">
          <w:rPr>
            <w:rStyle w:val="s1"/>
            <w:sz w:val="20"/>
            <w:szCs w:val="20"/>
          </w:rPr>
          <w:delText>ing</w:delText>
        </w:r>
      </w:del>
      <w:r w:rsidR="00425AB1">
        <w:rPr>
          <w:rStyle w:val="s1"/>
          <w:sz w:val="20"/>
          <w:szCs w:val="20"/>
        </w:rPr>
        <w:t xml:space="preserve"> and logs</w:t>
      </w:r>
      <w:ins w:id="68" w:author="Selamoglu, Handan" w:date="2017-01-09T10:16:00Z">
        <w:r w:rsidR="003331F0">
          <w:rPr>
            <w:rStyle w:val="s1"/>
            <w:sz w:val="20"/>
            <w:szCs w:val="20"/>
          </w:rPr>
          <w:t xml:space="preserve"> </w:t>
        </w:r>
      </w:ins>
      <w:del w:id="69" w:author="Selamoglu, Handan" w:date="2017-01-09T10:03:00Z">
        <w:r w:rsidR="00425AB1" w:rsidDel="00D03545">
          <w:rPr>
            <w:rStyle w:val="s1"/>
            <w:sz w:val="20"/>
            <w:szCs w:val="20"/>
          </w:rPr>
          <w:delText xml:space="preserve"> generated by TaskCat and </w:delText>
        </w:r>
        <w:r w:rsidRPr="00550F12" w:rsidDel="00D03545">
          <w:rPr>
            <w:rStyle w:val="s1"/>
            <w:sz w:val="20"/>
            <w:szCs w:val="20"/>
          </w:rPr>
          <w:delText>prior to</w:delText>
        </w:r>
      </w:del>
      <w:ins w:id="70" w:author="Selamoglu, Handan" w:date="2017-01-09T10:03:00Z">
        <w:r w:rsidR="00D03545">
          <w:rPr>
            <w:rStyle w:val="s1"/>
            <w:sz w:val="20"/>
            <w:szCs w:val="20"/>
          </w:rPr>
          <w:t>before</w:t>
        </w:r>
      </w:ins>
      <w:r w:rsidRPr="00550F12">
        <w:rPr>
          <w:rStyle w:val="s1"/>
          <w:sz w:val="20"/>
          <w:szCs w:val="20"/>
        </w:rPr>
        <w:t xml:space="preserve"> sub</w:t>
      </w:r>
      <w:r w:rsidR="00425AB1">
        <w:rPr>
          <w:rStyle w:val="s1"/>
          <w:sz w:val="20"/>
          <w:szCs w:val="20"/>
        </w:rPr>
        <w:t>mi</w:t>
      </w:r>
      <w:ins w:id="71" w:author="Selamoglu, Handan" w:date="2017-01-09T10:03:00Z">
        <w:r w:rsidR="00D03545">
          <w:rPr>
            <w:rStyle w:val="s1"/>
            <w:sz w:val="20"/>
            <w:szCs w:val="20"/>
          </w:rPr>
          <w:t>tting their template</w:t>
        </w:r>
      </w:ins>
      <w:del w:id="72" w:author="Selamoglu, Handan" w:date="2017-01-09T10:03:00Z">
        <w:r w:rsidR="00425AB1" w:rsidDel="00D03545">
          <w:rPr>
            <w:rStyle w:val="s1"/>
            <w:sz w:val="20"/>
            <w:szCs w:val="20"/>
          </w:rPr>
          <w:delText>ssion</w:delText>
        </w:r>
      </w:del>
      <w:r w:rsidR="00425AB1">
        <w:rPr>
          <w:rStyle w:val="s1"/>
          <w:sz w:val="20"/>
          <w:szCs w:val="20"/>
        </w:rPr>
        <w:t xml:space="preserve"> to the Quick Start team, therefore streamlining</w:t>
      </w:r>
      <w:r w:rsidRPr="00550F12">
        <w:rPr>
          <w:rStyle w:val="s1"/>
          <w:sz w:val="20"/>
          <w:szCs w:val="20"/>
        </w:rPr>
        <w:t xml:space="preserve"> the submission process</w:t>
      </w:r>
      <w:r w:rsidR="00425AB1">
        <w:rPr>
          <w:rStyle w:val="s1"/>
          <w:sz w:val="20"/>
          <w:szCs w:val="20"/>
        </w:rPr>
        <w:t xml:space="preserve"> by identifying issues upfront and allowing partners to resolve them ahead of time</w:t>
      </w:r>
      <w:r w:rsidRPr="00550F12">
        <w:rPr>
          <w:rStyle w:val="s1"/>
          <w:sz w:val="20"/>
          <w:szCs w:val="20"/>
        </w:rPr>
        <w:t>.</w:t>
      </w:r>
    </w:p>
    <w:p w14:paraId="3ACD72EB" w14:textId="77777777" w:rsidR="00490DB9" w:rsidRDefault="00C91194" w:rsidP="00ED6A3B">
      <w:pPr>
        <w:pStyle w:val="p1"/>
        <w:rPr>
          <w:sz w:val="20"/>
          <w:szCs w:val="20"/>
        </w:rPr>
      </w:pPr>
      <w:r w:rsidRPr="00550F12">
        <w:rPr>
          <w:rStyle w:val="s1"/>
          <w:sz w:val="20"/>
          <w:szCs w:val="20"/>
        </w:rPr>
        <w:t>    </w:t>
      </w:r>
    </w:p>
    <w:p w14:paraId="44A8CFD3" w14:textId="6EA60BFE" w:rsidR="00490DB9" w:rsidRDefault="00C91194" w:rsidP="00C73E27">
      <w:pPr>
        <w:pStyle w:val="p1"/>
        <w:outlineLvl w:val="0"/>
        <w:rPr>
          <w:b/>
          <w:sz w:val="20"/>
          <w:szCs w:val="20"/>
        </w:rPr>
      </w:pPr>
      <w:r w:rsidRPr="00490DB9">
        <w:rPr>
          <w:rStyle w:val="s1"/>
          <w:b/>
          <w:sz w:val="20"/>
          <w:szCs w:val="20"/>
        </w:rPr>
        <w:t xml:space="preserve">Why do </w:t>
      </w:r>
      <w:ins w:id="73" w:author="Selamoglu, Handan" w:date="2017-01-09T10:06:00Z">
        <w:r w:rsidR="00D03545">
          <w:rPr>
            <w:rStyle w:val="s1"/>
            <w:b/>
            <w:sz w:val="20"/>
            <w:szCs w:val="20"/>
          </w:rPr>
          <w:t>p</w:t>
        </w:r>
      </w:ins>
      <w:del w:id="74" w:author="Selamoglu, Handan" w:date="2017-01-09T10:06:00Z">
        <w:r w:rsidR="00490DB9" w:rsidDel="00D03545">
          <w:rPr>
            <w:rStyle w:val="s1"/>
            <w:b/>
            <w:sz w:val="20"/>
            <w:szCs w:val="20"/>
          </w:rPr>
          <w:delText>P</w:delText>
        </w:r>
      </w:del>
      <w:r w:rsidR="00490DB9">
        <w:rPr>
          <w:rStyle w:val="s1"/>
          <w:b/>
          <w:sz w:val="20"/>
          <w:szCs w:val="20"/>
        </w:rPr>
        <w:t>artners</w:t>
      </w:r>
      <w:r w:rsidRPr="00490DB9">
        <w:rPr>
          <w:rStyle w:val="s1"/>
          <w:b/>
          <w:sz w:val="20"/>
          <w:szCs w:val="20"/>
        </w:rPr>
        <w:t xml:space="preserve"> need it</w:t>
      </w:r>
      <w:commentRangeStart w:id="75"/>
      <w:r w:rsidRPr="00490DB9">
        <w:rPr>
          <w:rStyle w:val="s1"/>
          <w:b/>
          <w:sz w:val="20"/>
          <w:szCs w:val="20"/>
        </w:rPr>
        <w:t>?</w:t>
      </w:r>
      <w:commentRangeEnd w:id="75"/>
      <w:r w:rsidR="003B6CB4">
        <w:rPr>
          <w:rStyle w:val="CommentReference"/>
          <w:rFonts w:asciiTheme="minorHAnsi" w:hAnsiTheme="minorHAnsi" w:cstheme="minorBidi"/>
        </w:rPr>
        <w:commentReference w:id="75"/>
      </w:r>
    </w:p>
    <w:p w14:paraId="1D24709A" w14:textId="475C341B" w:rsidR="00C91194" w:rsidRPr="00490DB9" w:rsidRDefault="00C91194" w:rsidP="00ED6A3B">
      <w:pPr>
        <w:pStyle w:val="p1"/>
        <w:rPr>
          <w:b/>
          <w:sz w:val="20"/>
          <w:szCs w:val="20"/>
        </w:rPr>
      </w:pPr>
      <w:r w:rsidRPr="00550F12">
        <w:rPr>
          <w:rStyle w:val="s1"/>
          <w:sz w:val="20"/>
          <w:szCs w:val="20"/>
        </w:rPr>
        <w:t>Currently the only way for partners to get</w:t>
      </w:r>
      <w:r w:rsidR="00490DB9">
        <w:rPr>
          <w:rStyle w:val="s1"/>
          <w:sz w:val="20"/>
          <w:szCs w:val="20"/>
        </w:rPr>
        <w:t xml:space="preserve"> </w:t>
      </w:r>
      <w:r w:rsidRPr="00550F12">
        <w:rPr>
          <w:rStyle w:val="s1"/>
          <w:sz w:val="20"/>
          <w:szCs w:val="20"/>
        </w:rPr>
        <w:t>feedback on their Quick</w:t>
      </w:r>
      <w:r w:rsidR="00425AB1">
        <w:rPr>
          <w:rStyle w:val="s1"/>
          <w:sz w:val="20"/>
          <w:szCs w:val="20"/>
        </w:rPr>
        <w:t xml:space="preserve"> </w:t>
      </w:r>
      <w:r w:rsidRPr="00550F12">
        <w:rPr>
          <w:rStyle w:val="s1"/>
          <w:sz w:val="20"/>
          <w:szCs w:val="20"/>
        </w:rPr>
        <w:t>Start development is to engage a PSA and have them audit</w:t>
      </w:r>
      <w:r w:rsidR="00490DB9">
        <w:rPr>
          <w:rStyle w:val="s1"/>
          <w:sz w:val="20"/>
          <w:szCs w:val="20"/>
        </w:rPr>
        <w:t xml:space="preserve"> and test</w:t>
      </w:r>
      <w:r w:rsidRPr="00550F12">
        <w:rPr>
          <w:rStyle w:val="s1"/>
          <w:sz w:val="20"/>
          <w:szCs w:val="20"/>
        </w:rPr>
        <w:t xml:space="preserve"> the code. This can often be a </w:t>
      </w:r>
      <w:del w:id="76" w:author="Selamoglu, Handan" w:date="2017-01-09T10:04:00Z">
        <w:r w:rsidRPr="00550F12" w:rsidDel="00D03545">
          <w:rPr>
            <w:rStyle w:val="s1"/>
            <w:sz w:val="20"/>
            <w:szCs w:val="20"/>
          </w:rPr>
          <w:delText>bl</w:delText>
        </w:r>
        <w:r w:rsidR="00490DB9" w:rsidDel="00D03545">
          <w:rPr>
            <w:rStyle w:val="s1"/>
            <w:sz w:val="20"/>
            <w:szCs w:val="20"/>
          </w:rPr>
          <w:delText>ocker/</w:delText>
        </w:r>
      </w:del>
      <w:r w:rsidR="00490DB9">
        <w:rPr>
          <w:rStyle w:val="s1"/>
          <w:sz w:val="20"/>
          <w:szCs w:val="20"/>
        </w:rPr>
        <w:t xml:space="preserve">bottleneck. </w:t>
      </w:r>
      <w:ins w:id="77" w:author="Selamoglu, Handan" w:date="2017-01-09T10:06:00Z">
        <w:r w:rsidR="00D03545">
          <w:rPr>
            <w:rStyle w:val="s1"/>
            <w:sz w:val="20"/>
            <w:szCs w:val="20"/>
          </w:rPr>
          <w:t xml:space="preserve">TaskCat </w:t>
        </w:r>
      </w:ins>
      <w:ins w:id="78" w:author="Selamoglu, Handan" w:date="2017-01-09T10:07:00Z">
        <w:r w:rsidR="00D03545">
          <w:rPr>
            <w:rStyle w:val="s1"/>
            <w:sz w:val="20"/>
            <w:szCs w:val="20"/>
          </w:rPr>
          <w:t>removes this bottleneck by providing</w:t>
        </w:r>
      </w:ins>
      <w:ins w:id="79" w:author="Selamoglu, Handan" w:date="2017-01-09T10:06:00Z">
        <w:r w:rsidR="00D03545">
          <w:rPr>
            <w:rStyle w:val="s1"/>
            <w:sz w:val="20"/>
            <w:szCs w:val="20"/>
          </w:rPr>
          <w:t xml:space="preserve"> instant feedback during all stages of development. </w:t>
        </w:r>
      </w:ins>
      <w:del w:id="80" w:author="Selamoglu, Handan" w:date="2017-01-09T10:06:00Z">
        <w:r w:rsidR="00490DB9" w:rsidDel="00D03545">
          <w:rPr>
            <w:rStyle w:val="s1"/>
            <w:sz w:val="20"/>
            <w:szCs w:val="20"/>
          </w:rPr>
          <w:delText xml:space="preserve">Today </w:delText>
        </w:r>
      </w:del>
      <w:ins w:id="81" w:author="Selamoglu, Handan" w:date="2017-01-09T10:06:00Z">
        <w:r w:rsidR="00D03545">
          <w:rPr>
            <w:rStyle w:val="s1"/>
            <w:sz w:val="20"/>
            <w:szCs w:val="20"/>
          </w:rPr>
          <w:t>In addition,</w:t>
        </w:r>
        <w:r w:rsidR="00D03545">
          <w:rPr>
            <w:rStyle w:val="s1"/>
            <w:sz w:val="20"/>
            <w:szCs w:val="20"/>
          </w:rPr>
          <w:t xml:space="preserve"> </w:t>
        </w:r>
      </w:ins>
      <w:r w:rsidR="00490DB9">
        <w:rPr>
          <w:rStyle w:val="s1"/>
          <w:sz w:val="20"/>
          <w:szCs w:val="20"/>
        </w:rPr>
        <w:t>converting a</w:t>
      </w:r>
      <w:r w:rsidRPr="00550F12">
        <w:rPr>
          <w:rStyle w:val="s1"/>
          <w:sz w:val="20"/>
          <w:szCs w:val="20"/>
        </w:rPr>
        <w:t xml:space="preserve"> CloudFormation</w:t>
      </w:r>
      <w:r w:rsidR="00425AB1">
        <w:rPr>
          <w:rStyle w:val="s1"/>
          <w:sz w:val="20"/>
          <w:szCs w:val="20"/>
        </w:rPr>
        <w:t xml:space="preserve"> template</w:t>
      </w:r>
      <w:del w:id="82" w:author="Selamoglu, Handan" w:date="2017-01-09T10:05:00Z">
        <w:r w:rsidR="00425AB1" w:rsidDel="00D03545">
          <w:rPr>
            <w:rStyle w:val="s1"/>
            <w:sz w:val="20"/>
            <w:szCs w:val="20"/>
          </w:rPr>
          <w:delText>s</w:delText>
        </w:r>
      </w:del>
      <w:r w:rsidRPr="00550F12">
        <w:rPr>
          <w:rStyle w:val="s1"/>
          <w:sz w:val="20"/>
          <w:szCs w:val="20"/>
        </w:rPr>
        <w:t xml:space="preserve"> into</w:t>
      </w:r>
      <w:r w:rsidR="00425AB1">
        <w:rPr>
          <w:rStyle w:val="s1"/>
          <w:sz w:val="20"/>
          <w:szCs w:val="20"/>
        </w:rPr>
        <w:t xml:space="preserve"> a </w:t>
      </w:r>
      <w:r w:rsidRPr="00550F12">
        <w:rPr>
          <w:rStyle w:val="s1"/>
          <w:sz w:val="20"/>
          <w:szCs w:val="20"/>
        </w:rPr>
        <w:t>Quick</w:t>
      </w:r>
      <w:r w:rsidR="00425AB1">
        <w:rPr>
          <w:rStyle w:val="s1"/>
          <w:sz w:val="20"/>
          <w:szCs w:val="20"/>
        </w:rPr>
        <w:t xml:space="preserve"> </w:t>
      </w:r>
      <w:r w:rsidRPr="00550F12">
        <w:rPr>
          <w:rStyle w:val="s1"/>
          <w:sz w:val="20"/>
          <w:szCs w:val="20"/>
        </w:rPr>
        <w:t>Start require</w:t>
      </w:r>
      <w:r w:rsidR="00490DB9">
        <w:rPr>
          <w:rStyle w:val="s1"/>
          <w:sz w:val="20"/>
          <w:szCs w:val="20"/>
        </w:rPr>
        <w:t>s</w:t>
      </w:r>
      <w:r w:rsidRPr="00550F12">
        <w:rPr>
          <w:rStyle w:val="s1"/>
          <w:sz w:val="20"/>
          <w:szCs w:val="20"/>
        </w:rPr>
        <w:t xml:space="preserve"> many manual steps. This </w:t>
      </w:r>
      <w:ins w:id="83" w:author="Selamoglu, Handan" w:date="2017-01-09T10:05:00Z">
        <w:r w:rsidR="00D03545">
          <w:rPr>
            <w:rStyle w:val="s1"/>
            <w:sz w:val="20"/>
            <w:szCs w:val="20"/>
          </w:rPr>
          <w:t>is ineffi</w:t>
        </w:r>
      </w:ins>
      <w:ins w:id="84" w:author="Selamoglu, Handan" w:date="2017-01-09T10:06:00Z">
        <w:r w:rsidR="00D03545">
          <w:rPr>
            <w:rStyle w:val="s1"/>
            <w:sz w:val="20"/>
            <w:szCs w:val="20"/>
          </w:rPr>
          <w:t>c</w:t>
        </w:r>
      </w:ins>
      <w:ins w:id="85" w:author="Selamoglu, Handan" w:date="2017-01-09T10:05:00Z">
        <w:r w:rsidR="00D03545">
          <w:rPr>
            <w:rStyle w:val="s1"/>
            <w:sz w:val="20"/>
            <w:szCs w:val="20"/>
          </w:rPr>
          <w:t xml:space="preserve">ient and </w:t>
        </w:r>
      </w:ins>
      <w:r w:rsidRPr="00550F12">
        <w:rPr>
          <w:rStyle w:val="s1"/>
          <w:sz w:val="20"/>
          <w:szCs w:val="20"/>
        </w:rPr>
        <w:t>can lead to human error</w:t>
      </w:r>
      <w:del w:id="86" w:author="Selamoglu, Handan" w:date="2017-01-09T10:05:00Z">
        <w:r w:rsidRPr="00550F12" w:rsidDel="00D03545">
          <w:rPr>
            <w:rStyle w:val="s1"/>
            <w:sz w:val="20"/>
            <w:szCs w:val="20"/>
          </w:rPr>
          <w:delText xml:space="preserve"> and it is inefficient</w:delText>
        </w:r>
      </w:del>
      <w:r w:rsidRPr="00550F12">
        <w:rPr>
          <w:rStyle w:val="s1"/>
          <w:sz w:val="20"/>
          <w:szCs w:val="20"/>
        </w:rPr>
        <w:t xml:space="preserve">. TaskCat </w:t>
      </w:r>
      <w:r w:rsidR="00425AB1">
        <w:rPr>
          <w:rStyle w:val="s1"/>
          <w:sz w:val="20"/>
          <w:szCs w:val="20"/>
        </w:rPr>
        <w:t>aid</w:t>
      </w:r>
      <w:r w:rsidR="000A68D6">
        <w:rPr>
          <w:rStyle w:val="s1"/>
          <w:sz w:val="20"/>
          <w:szCs w:val="20"/>
        </w:rPr>
        <w:t>s</w:t>
      </w:r>
      <w:r w:rsidR="00425AB1">
        <w:rPr>
          <w:rStyle w:val="s1"/>
          <w:sz w:val="20"/>
          <w:szCs w:val="20"/>
        </w:rPr>
        <w:t xml:space="preserve"> in this process by </w:t>
      </w:r>
      <w:r w:rsidRPr="00550F12">
        <w:rPr>
          <w:rStyle w:val="s1"/>
          <w:sz w:val="20"/>
          <w:szCs w:val="20"/>
        </w:rPr>
        <w:t>automat</w:t>
      </w:r>
      <w:r w:rsidR="00425AB1">
        <w:rPr>
          <w:rStyle w:val="s1"/>
          <w:sz w:val="20"/>
          <w:szCs w:val="20"/>
        </w:rPr>
        <w:t>ing</w:t>
      </w:r>
      <w:r w:rsidRPr="00550F12">
        <w:rPr>
          <w:rStyle w:val="s1"/>
          <w:sz w:val="20"/>
          <w:szCs w:val="20"/>
        </w:rPr>
        <w:t xml:space="preserve"> </w:t>
      </w:r>
      <w:commentRangeStart w:id="87"/>
      <w:r w:rsidR="00425AB1">
        <w:rPr>
          <w:rStyle w:val="s1"/>
          <w:sz w:val="20"/>
          <w:szCs w:val="20"/>
        </w:rPr>
        <w:t xml:space="preserve">many </w:t>
      </w:r>
      <w:r w:rsidR="00490DB9">
        <w:rPr>
          <w:rStyle w:val="s1"/>
          <w:sz w:val="20"/>
          <w:szCs w:val="20"/>
        </w:rPr>
        <w:t>of these manual steps</w:t>
      </w:r>
      <w:commentRangeEnd w:id="87"/>
      <w:r w:rsidR="00D03545">
        <w:rPr>
          <w:rStyle w:val="CommentReference"/>
          <w:rFonts w:asciiTheme="minorHAnsi" w:hAnsiTheme="minorHAnsi" w:cstheme="minorBidi"/>
        </w:rPr>
        <w:commentReference w:id="87"/>
      </w:r>
      <w:r w:rsidR="000A68D6">
        <w:rPr>
          <w:rStyle w:val="s1"/>
          <w:sz w:val="20"/>
          <w:szCs w:val="20"/>
        </w:rPr>
        <w:t>,</w:t>
      </w:r>
      <w:r w:rsidRPr="00550F12">
        <w:rPr>
          <w:rStyle w:val="s1"/>
          <w:sz w:val="20"/>
          <w:szCs w:val="20"/>
        </w:rPr>
        <w:t xml:space="preserve"> thus reducing complexity and </w:t>
      </w:r>
      <w:del w:id="88" w:author="Selamoglu, Handan" w:date="2017-01-09T10:07:00Z">
        <w:r w:rsidRPr="00550F12" w:rsidDel="00D03545">
          <w:rPr>
            <w:rStyle w:val="s1"/>
            <w:sz w:val="20"/>
            <w:szCs w:val="20"/>
          </w:rPr>
          <w:delText>provid</w:delText>
        </w:r>
      </w:del>
      <w:del w:id="89" w:author="Selamoglu, Handan" w:date="2017-01-09T10:05:00Z">
        <w:r w:rsidRPr="00550F12" w:rsidDel="00D03545">
          <w:rPr>
            <w:rStyle w:val="s1"/>
            <w:sz w:val="20"/>
            <w:szCs w:val="20"/>
          </w:rPr>
          <w:delText>e</w:delText>
        </w:r>
        <w:r w:rsidR="000A68D6" w:rsidDel="00D03545">
          <w:rPr>
            <w:rStyle w:val="s1"/>
            <w:sz w:val="20"/>
            <w:szCs w:val="20"/>
          </w:rPr>
          <w:delText>s</w:delText>
        </w:r>
      </w:del>
      <w:del w:id="90" w:author="Selamoglu, Handan" w:date="2017-01-09T10:07:00Z">
        <w:r w:rsidRPr="00550F12" w:rsidDel="00D03545">
          <w:rPr>
            <w:rStyle w:val="s1"/>
            <w:sz w:val="20"/>
            <w:szCs w:val="20"/>
          </w:rPr>
          <w:delText xml:space="preserve"> instant feedback during the early stages of development</w:delText>
        </w:r>
        <w:r w:rsidR="00490DB9" w:rsidDel="00D03545">
          <w:rPr>
            <w:rStyle w:val="s1"/>
            <w:sz w:val="20"/>
            <w:szCs w:val="20"/>
          </w:rPr>
          <w:delText>,</w:delText>
        </w:r>
      </w:del>
      <w:r w:rsidR="00490DB9">
        <w:rPr>
          <w:rStyle w:val="s1"/>
          <w:sz w:val="20"/>
          <w:szCs w:val="20"/>
        </w:rPr>
        <w:t xml:space="preserve"> leading to a shorter turnaround time to produce a Quick</w:t>
      </w:r>
      <w:r w:rsidR="00425AB1">
        <w:rPr>
          <w:rStyle w:val="s1"/>
          <w:sz w:val="20"/>
          <w:szCs w:val="20"/>
        </w:rPr>
        <w:t xml:space="preserve"> </w:t>
      </w:r>
      <w:r w:rsidR="00490DB9">
        <w:rPr>
          <w:rStyle w:val="s1"/>
          <w:sz w:val="20"/>
          <w:szCs w:val="20"/>
        </w:rPr>
        <w:t>Start.</w:t>
      </w:r>
    </w:p>
    <w:p w14:paraId="56506511" w14:textId="77777777" w:rsidR="00490DB9" w:rsidRDefault="00C91194" w:rsidP="00ED6A3B">
      <w:pPr>
        <w:pStyle w:val="p1"/>
        <w:rPr>
          <w:sz w:val="20"/>
          <w:szCs w:val="20"/>
        </w:rPr>
      </w:pPr>
      <w:r w:rsidRPr="00550F12">
        <w:rPr>
          <w:rStyle w:val="s1"/>
          <w:sz w:val="20"/>
          <w:szCs w:val="20"/>
        </w:rPr>
        <w:t>    </w:t>
      </w:r>
    </w:p>
    <w:p w14:paraId="21C69B51" w14:textId="5E50B561" w:rsidR="00C91194" w:rsidRPr="00490DB9" w:rsidRDefault="00490DB9" w:rsidP="00C73E27">
      <w:pPr>
        <w:pStyle w:val="p1"/>
        <w:outlineLvl w:val="0"/>
        <w:rPr>
          <w:b/>
          <w:sz w:val="20"/>
          <w:szCs w:val="20"/>
        </w:rPr>
      </w:pPr>
      <w:r w:rsidRPr="00490DB9">
        <w:rPr>
          <w:rStyle w:val="s1"/>
          <w:b/>
          <w:sz w:val="20"/>
          <w:szCs w:val="20"/>
        </w:rPr>
        <w:t xml:space="preserve">How does </w:t>
      </w:r>
      <w:del w:id="91" w:author="Selamoglu, Handan" w:date="2017-01-09T10:07:00Z">
        <w:r w:rsidRPr="00490DB9" w:rsidDel="00D03545">
          <w:rPr>
            <w:rStyle w:val="s1"/>
            <w:b/>
            <w:sz w:val="20"/>
            <w:szCs w:val="20"/>
          </w:rPr>
          <w:delText xml:space="preserve">it </w:delText>
        </w:r>
      </w:del>
      <w:ins w:id="92" w:author="Selamoglu, Handan" w:date="2017-01-09T10:07:00Z">
        <w:r w:rsidR="00D03545">
          <w:rPr>
            <w:rStyle w:val="s1"/>
            <w:b/>
            <w:sz w:val="20"/>
            <w:szCs w:val="20"/>
          </w:rPr>
          <w:t>TaskCat</w:t>
        </w:r>
        <w:r w:rsidR="00D03545" w:rsidRPr="00490DB9">
          <w:rPr>
            <w:rStyle w:val="s1"/>
            <w:b/>
            <w:sz w:val="20"/>
            <w:szCs w:val="20"/>
          </w:rPr>
          <w:t xml:space="preserve"> </w:t>
        </w:r>
      </w:ins>
      <w:r w:rsidRPr="00490DB9">
        <w:rPr>
          <w:rStyle w:val="s1"/>
          <w:b/>
          <w:sz w:val="20"/>
          <w:szCs w:val="20"/>
        </w:rPr>
        <w:t xml:space="preserve">help </w:t>
      </w:r>
      <w:del w:id="93" w:author="Selamoglu, Handan" w:date="2017-01-09T10:07:00Z">
        <w:r w:rsidRPr="00490DB9" w:rsidDel="00D03545">
          <w:rPr>
            <w:rStyle w:val="s1"/>
            <w:b/>
            <w:sz w:val="20"/>
            <w:szCs w:val="20"/>
          </w:rPr>
          <w:delText>us</w:delText>
        </w:r>
        <w:r w:rsidDel="00D03545">
          <w:rPr>
            <w:rStyle w:val="s1"/>
            <w:b/>
            <w:sz w:val="20"/>
            <w:szCs w:val="20"/>
          </w:rPr>
          <w:delText xml:space="preserve"> (</w:delText>
        </w:r>
      </w:del>
      <w:ins w:id="94" w:author="Selamoglu, Handan" w:date="2017-01-09T10:07:00Z">
        <w:r w:rsidR="00D03545">
          <w:rPr>
            <w:rStyle w:val="s1"/>
            <w:b/>
            <w:sz w:val="20"/>
            <w:szCs w:val="20"/>
          </w:rPr>
          <w:t xml:space="preserve">the </w:t>
        </w:r>
      </w:ins>
      <w:r w:rsidR="00425AB1">
        <w:rPr>
          <w:rStyle w:val="s1"/>
          <w:b/>
          <w:sz w:val="20"/>
          <w:szCs w:val="20"/>
        </w:rPr>
        <w:t xml:space="preserve">AWS </w:t>
      </w:r>
      <w:r>
        <w:rPr>
          <w:rStyle w:val="s1"/>
          <w:b/>
          <w:sz w:val="20"/>
          <w:szCs w:val="20"/>
        </w:rPr>
        <w:t>Quick</w:t>
      </w:r>
      <w:r w:rsidR="00425AB1">
        <w:rPr>
          <w:rStyle w:val="s1"/>
          <w:b/>
          <w:sz w:val="20"/>
          <w:szCs w:val="20"/>
        </w:rPr>
        <w:t xml:space="preserve"> </w:t>
      </w:r>
      <w:r>
        <w:rPr>
          <w:rStyle w:val="s1"/>
          <w:b/>
          <w:sz w:val="20"/>
          <w:szCs w:val="20"/>
        </w:rPr>
        <w:t>Start team</w:t>
      </w:r>
      <w:del w:id="95" w:author="Selamoglu, Handan" w:date="2017-01-09T10:08:00Z">
        <w:r w:rsidDel="00D03545">
          <w:rPr>
            <w:rStyle w:val="s1"/>
            <w:b/>
            <w:sz w:val="20"/>
            <w:szCs w:val="20"/>
          </w:rPr>
          <w:delText>)</w:delText>
        </w:r>
      </w:del>
      <w:r w:rsidRPr="00490DB9">
        <w:rPr>
          <w:rStyle w:val="s1"/>
          <w:b/>
          <w:sz w:val="20"/>
          <w:szCs w:val="20"/>
        </w:rPr>
        <w:t>?</w:t>
      </w:r>
    </w:p>
    <w:p w14:paraId="5B41491E" w14:textId="12A7154F" w:rsidR="00C91194" w:rsidRPr="00550F12" w:rsidRDefault="00D03545" w:rsidP="00ED6A3B">
      <w:pPr>
        <w:pStyle w:val="p1"/>
        <w:rPr>
          <w:sz w:val="20"/>
          <w:szCs w:val="20"/>
        </w:rPr>
      </w:pPr>
      <w:ins w:id="96" w:author="Selamoglu, Handan" w:date="2017-01-09T10:08:00Z">
        <w:r>
          <w:rPr>
            <w:sz w:val="20"/>
            <w:szCs w:val="20"/>
          </w:rPr>
          <w:t xml:space="preserve">TaskCat guarantees that </w:t>
        </w:r>
      </w:ins>
      <w:del w:id="97" w:author="Selamoglu, Handan" w:date="2017-01-09T10:08:00Z">
        <w:r w:rsidR="00490DB9" w:rsidDel="00D03545">
          <w:rPr>
            <w:sz w:val="20"/>
            <w:szCs w:val="20"/>
          </w:rPr>
          <w:delText>A</w:delText>
        </w:r>
      </w:del>
      <w:ins w:id="98" w:author="Selamoglu, Handan" w:date="2017-01-09T10:08:00Z">
        <w:r>
          <w:rPr>
            <w:sz w:val="20"/>
            <w:szCs w:val="20"/>
          </w:rPr>
          <w:t>a</w:t>
        </w:r>
      </w:ins>
      <w:r w:rsidR="00490DB9">
        <w:rPr>
          <w:sz w:val="20"/>
          <w:szCs w:val="20"/>
        </w:rPr>
        <w:t xml:space="preserve">rtifacts generated and submitted by </w:t>
      </w:r>
      <w:del w:id="99" w:author="Selamoglu, Handan" w:date="2017-01-09T10:08:00Z">
        <w:r w:rsidR="00490DB9" w:rsidDel="00D03545">
          <w:rPr>
            <w:sz w:val="20"/>
            <w:szCs w:val="20"/>
          </w:rPr>
          <w:delText xml:space="preserve">this tool will </w:delText>
        </w:r>
        <w:r w:rsidR="00944A7E" w:rsidDel="00D03545">
          <w:rPr>
            <w:sz w:val="20"/>
            <w:szCs w:val="20"/>
          </w:rPr>
          <w:delText xml:space="preserve">be guaranteed </w:delText>
        </w:r>
        <w:r w:rsidR="005659DE" w:rsidDel="00D03545">
          <w:rPr>
            <w:sz w:val="20"/>
            <w:szCs w:val="20"/>
          </w:rPr>
          <w:delText>to</w:delText>
        </w:r>
      </w:del>
      <w:ins w:id="100" w:author="Selamoglu, Handan" w:date="2017-01-09T10:08:00Z">
        <w:r>
          <w:rPr>
            <w:sz w:val="20"/>
            <w:szCs w:val="20"/>
          </w:rPr>
          <w:t>partners</w:t>
        </w:r>
      </w:ins>
      <w:r w:rsidR="005659DE">
        <w:rPr>
          <w:sz w:val="20"/>
          <w:szCs w:val="20"/>
        </w:rPr>
        <w:t xml:space="preserve"> have passed all the tests in multiple regions and </w:t>
      </w:r>
      <w:del w:id="101" w:author="Selamoglu, Handan" w:date="2017-01-09T10:08:00Z">
        <w:r w:rsidR="00AD2B49" w:rsidDel="00D03545">
          <w:rPr>
            <w:sz w:val="20"/>
            <w:szCs w:val="20"/>
          </w:rPr>
          <w:delText xml:space="preserve">be </w:delText>
        </w:r>
      </w:del>
      <w:ins w:id="102" w:author="Selamoglu, Handan" w:date="2017-01-09T10:08:00Z">
        <w:r>
          <w:rPr>
            <w:sz w:val="20"/>
            <w:szCs w:val="20"/>
          </w:rPr>
          <w:t>are</w:t>
        </w:r>
        <w:r>
          <w:rPr>
            <w:sz w:val="20"/>
            <w:szCs w:val="20"/>
          </w:rPr>
          <w:t xml:space="preserve"> </w:t>
        </w:r>
      </w:ins>
      <w:r w:rsidR="0085701B">
        <w:rPr>
          <w:sz w:val="20"/>
          <w:szCs w:val="20"/>
        </w:rPr>
        <w:t xml:space="preserve">in compliance </w:t>
      </w:r>
      <w:r w:rsidR="00AD2B49">
        <w:rPr>
          <w:sz w:val="20"/>
          <w:szCs w:val="20"/>
        </w:rPr>
        <w:t xml:space="preserve">with </w:t>
      </w:r>
      <w:r w:rsidR="0085701B">
        <w:rPr>
          <w:sz w:val="20"/>
          <w:szCs w:val="20"/>
        </w:rPr>
        <w:t>the Quick</w:t>
      </w:r>
      <w:r w:rsidR="00425AB1">
        <w:rPr>
          <w:sz w:val="20"/>
          <w:szCs w:val="20"/>
        </w:rPr>
        <w:t xml:space="preserve"> </w:t>
      </w:r>
      <w:r w:rsidR="0085701B">
        <w:rPr>
          <w:sz w:val="20"/>
          <w:szCs w:val="20"/>
        </w:rPr>
        <w:t xml:space="preserve">Start CI standards. This will eliminate the effort needed to </w:t>
      </w:r>
      <w:r w:rsidR="00AD2B49">
        <w:rPr>
          <w:sz w:val="20"/>
          <w:szCs w:val="20"/>
        </w:rPr>
        <w:t>re</w:t>
      </w:r>
      <w:r w:rsidR="0085701B">
        <w:rPr>
          <w:sz w:val="20"/>
          <w:szCs w:val="20"/>
        </w:rPr>
        <w:t xml:space="preserve">structure </w:t>
      </w:r>
      <w:r w:rsidR="00AD2B49">
        <w:rPr>
          <w:sz w:val="20"/>
          <w:szCs w:val="20"/>
        </w:rPr>
        <w:t>partner</w:t>
      </w:r>
      <w:ins w:id="103" w:author="Selamoglu, Handan" w:date="2017-01-09T10:08:00Z">
        <w:r>
          <w:rPr>
            <w:sz w:val="20"/>
            <w:szCs w:val="20"/>
          </w:rPr>
          <w:t>-</w:t>
        </w:r>
      </w:ins>
      <w:del w:id="104" w:author="Selamoglu, Handan" w:date="2017-01-09T10:08:00Z">
        <w:r w:rsidR="00AD2B49" w:rsidDel="00D03545">
          <w:rPr>
            <w:sz w:val="20"/>
            <w:szCs w:val="20"/>
          </w:rPr>
          <w:delText xml:space="preserve"> </w:delText>
        </w:r>
      </w:del>
      <w:r w:rsidR="00AD2B49">
        <w:rPr>
          <w:sz w:val="20"/>
          <w:szCs w:val="20"/>
        </w:rPr>
        <w:t>developed</w:t>
      </w:r>
      <w:r w:rsidR="0085701B">
        <w:rPr>
          <w:sz w:val="20"/>
          <w:szCs w:val="20"/>
        </w:rPr>
        <w:t xml:space="preserve"> assets and manually </w:t>
      </w:r>
      <w:r w:rsidR="00AD2B49">
        <w:rPr>
          <w:sz w:val="20"/>
          <w:szCs w:val="20"/>
        </w:rPr>
        <w:t xml:space="preserve">feed them </w:t>
      </w:r>
      <w:r w:rsidR="0085701B">
        <w:rPr>
          <w:sz w:val="20"/>
          <w:szCs w:val="20"/>
        </w:rPr>
        <w:t xml:space="preserve">into </w:t>
      </w:r>
      <w:r w:rsidR="00AD2B49">
        <w:rPr>
          <w:sz w:val="20"/>
          <w:szCs w:val="20"/>
        </w:rPr>
        <w:t xml:space="preserve">our </w:t>
      </w:r>
      <w:r w:rsidR="0085701B">
        <w:rPr>
          <w:sz w:val="20"/>
          <w:szCs w:val="20"/>
        </w:rPr>
        <w:t>Quick</w:t>
      </w:r>
      <w:r w:rsidR="00425AB1">
        <w:rPr>
          <w:sz w:val="20"/>
          <w:szCs w:val="20"/>
        </w:rPr>
        <w:t xml:space="preserve"> S</w:t>
      </w:r>
      <w:r w:rsidR="0085701B">
        <w:rPr>
          <w:sz w:val="20"/>
          <w:szCs w:val="20"/>
        </w:rPr>
        <w:t xml:space="preserve">tart CI platform. In addition, since the artifacts </w:t>
      </w:r>
      <w:del w:id="105" w:author="Selamoglu, Handan" w:date="2017-01-09T10:08:00Z">
        <w:r w:rsidR="0085701B" w:rsidDel="00D03545">
          <w:rPr>
            <w:sz w:val="20"/>
            <w:szCs w:val="20"/>
          </w:rPr>
          <w:delText>would have already been</w:delText>
        </w:r>
      </w:del>
      <w:ins w:id="106" w:author="Selamoglu, Handan" w:date="2017-01-09T10:08:00Z">
        <w:r>
          <w:rPr>
            <w:sz w:val="20"/>
            <w:szCs w:val="20"/>
          </w:rPr>
          <w:t>are</w:t>
        </w:r>
      </w:ins>
      <w:r w:rsidR="0085701B">
        <w:rPr>
          <w:sz w:val="20"/>
          <w:szCs w:val="20"/>
        </w:rPr>
        <w:t xml:space="preserve"> tested before submission, chances of failure in our CI will </w:t>
      </w:r>
      <w:r w:rsidR="00C73E27">
        <w:rPr>
          <w:sz w:val="20"/>
          <w:szCs w:val="20"/>
        </w:rPr>
        <w:t xml:space="preserve">be </w:t>
      </w:r>
      <w:r w:rsidR="0085701B">
        <w:rPr>
          <w:sz w:val="20"/>
          <w:szCs w:val="20"/>
        </w:rPr>
        <w:t>reduce</w:t>
      </w:r>
      <w:r w:rsidR="00AD2B49">
        <w:rPr>
          <w:sz w:val="20"/>
          <w:szCs w:val="20"/>
        </w:rPr>
        <w:t>d</w:t>
      </w:r>
      <w:ins w:id="107" w:author="Selamoglu, Handan" w:date="2017-01-09T10:08:00Z">
        <w:r>
          <w:rPr>
            <w:sz w:val="20"/>
            <w:szCs w:val="20"/>
          </w:rPr>
          <w:t>,</w:t>
        </w:r>
      </w:ins>
      <w:r w:rsidR="0085701B">
        <w:rPr>
          <w:sz w:val="20"/>
          <w:szCs w:val="20"/>
        </w:rPr>
        <w:t xml:space="preserve"> leading to </w:t>
      </w:r>
      <w:r w:rsidR="00AD2B49">
        <w:rPr>
          <w:sz w:val="20"/>
          <w:szCs w:val="20"/>
        </w:rPr>
        <w:t xml:space="preserve">fewer feedback </w:t>
      </w:r>
      <w:r w:rsidR="0085701B">
        <w:rPr>
          <w:sz w:val="20"/>
          <w:szCs w:val="20"/>
        </w:rPr>
        <w:t>cycles</w:t>
      </w:r>
      <w:r w:rsidR="00AD2B49">
        <w:rPr>
          <w:sz w:val="20"/>
          <w:szCs w:val="20"/>
        </w:rPr>
        <w:t xml:space="preserve"> with</w:t>
      </w:r>
      <w:r w:rsidR="0085701B">
        <w:rPr>
          <w:sz w:val="20"/>
          <w:szCs w:val="20"/>
        </w:rPr>
        <w:t xml:space="preserve"> </w:t>
      </w:r>
      <w:ins w:id="108" w:author="Selamoglu, Handan" w:date="2017-01-09T10:09:00Z">
        <w:r>
          <w:rPr>
            <w:sz w:val="20"/>
            <w:szCs w:val="20"/>
          </w:rPr>
          <w:t>p</w:t>
        </w:r>
      </w:ins>
      <w:del w:id="109" w:author="Selamoglu, Handan" w:date="2017-01-09T10:09:00Z">
        <w:r w:rsidR="0085701B" w:rsidDel="00D03545">
          <w:rPr>
            <w:sz w:val="20"/>
            <w:szCs w:val="20"/>
          </w:rPr>
          <w:delText>P</w:delText>
        </w:r>
      </w:del>
      <w:r w:rsidR="0085701B">
        <w:rPr>
          <w:sz w:val="20"/>
          <w:szCs w:val="20"/>
        </w:rPr>
        <w:t>artners</w:t>
      </w:r>
      <w:commentRangeStart w:id="110"/>
      <w:r w:rsidR="0085701B">
        <w:rPr>
          <w:sz w:val="20"/>
          <w:szCs w:val="20"/>
        </w:rPr>
        <w:t>.</w:t>
      </w:r>
      <w:commentRangeEnd w:id="110"/>
      <w:r>
        <w:rPr>
          <w:rStyle w:val="CommentReference"/>
          <w:rFonts w:asciiTheme="minorHAnsi" w:hAnsiTheme="minorHAnsi" w:cstheme="minorBidi"/>
        </w:rPr>
        <w:commentReference w:id="110"/>
      </w:r>
    </w:p>
    <w:p w14:paraId="729EE3CE" w14:textId="77777777" w:rsidR="00C91194" w:rsidRPr="00550F12" w:rsidRDefault="00C91194" w:rsidP="00ED6A3B">
      <w:pPr>
        <w:pStyle w:val="p1"/>
        <w:rPr>
          <w:sz w:val="20"/>
          <w:szCs w:val="20"/>
        </w:rPr>
      </w:pPr>
      <w:r w:rsidRPr="00550F12">
        <w:rPr>
          <w:rStyle w:val="s1"/>
          <w:sz w:val="20"/>
          <w:szCs w:val="20"/>
        </w:rPr>
        <w:t>    </w:t>
      </w:r>
    </w:p>
    <w:p w14:paraId="2755864B" w14:textId="77777777" w:rsidR="0085701B" w:rsidRDefault="00C91194" w:rsidP="00C73E27">
      <w:pPr>
        <w:pStyle w:val="p1"/>
        <w:outlineLvl w:val="0"/>
        <w:rPr>
          <w:b/>
          <w:sz w:val="20"/>
          <w:szCs w:val="20"/>
        </w:rPr>
      </w:pPr>
      <w:r w:rsidRPr="0085701B">
        <w:rPr>
          <w:rStyle w:val="s1"/>
          <w:b/>
          <w:sz w:val="20"/>
          <w:szCs w:val="20"/>
        </w:rPr>
        <w:t>What is the effort to maintain TaskCat?</w:t>
      </w:r>
    </w:p>
    <w:p w14:paraId="238FB07D" w14:textId="2EE930CC" w:rsidR="00C91194" w:rsidRPr="0085701B" w:rsidRDefault="00C91194" w:rsidP="00ED6A3B">
      <w:pPr>
        <w:pStyle w:val="p1"/>
        <w:rPr>
          <w:b/>
          <w:sz w:val="20"/>
          <w:szCs w:val="20"/>
        </w:rPr>
      </w:pPr>
      <w:r w:rsidRPr="00550F12">
        <w:rPr>
          <w:rStyle w:val="s1"/>
          <w:sz w:val="20"/>
          <w:szCs w:val="20"/>
        </w:rPr>
        <w:t xml:space="preserve">The additional </w:t>
      </w:r>
      <w:ins w:id="111" w:author="Selamoglu, Handan" w:date="2017-01-09T10:09:00Z">
        <w:r w:rsidR="00D03545">
          <w:rPr>
            <w:rStyle w:val="s1"/>
            <w:sz w:val="20"/>
            <w:szCs w:val="20"/>
          </w:rPr>
          <w:t>work</w:t>
        </w:r>
      </w:ins>
      <w:r w:rsidRPr="00550F12">
        <w:rPr>
          <w:rStyle w:val="s1"/>
          <w:sz w:val="20"/>
          <w:szCs w:val="20"/>
        </w:rPr>
        <w:t xml:space="preserve">load will </w:t>
      </w:r>
      <w:r w:rsidR="00E8781C" w:rsidRPr="00550F12">
        <w:rPr>
          <w:rStyle w:val="s1"/>
          <w:sz w:val="20"/>
          <w:szCs w:val="20"/>
        </w:rPr>
        <w:t>be</w:t>
      </w:r>
      <w:r w:rsidR="00E8781C">
        <w:rPr>
          <w:rStyle w:val="s1"/>
          <w:sz w:val="20"/>
          <w:szCs w:val="20"/>
        </w:rPr>
        <w:t xml:space="preserve"> 8</w:t>
      </w:r>
      <w:r w:rsidR="008B20EE">
        <w:rPr>
          <w:rStyle w:val="s1"/>
          <w:sz w:val="20"/>
          <w:szCs w:val="20"/>
        </w:rPr>
        <w:t xml:space="preserve"> </w:t>
      </w:r>
      <w:del w:id="112" w:author="Selamoglu, Handan" w:date="2017-01-09T09:53:00Z">
        <w:r w:rsidR="008B20EE" w:rsidDel="00745352">
          <w:rPr>
            <w:rStyle w:val="s1"/>
            <w:sz w:val="20"/>
            <w:szCs w:val="20"/>
          </w:rPr>
          <w:delText>(</w:delText>
        </w:r>
        <w:r w:rsidR="00425AB1" w:rsidDel="00745352">
          <w:rPr>
            <w:rStyle w:val="s1"/>
            <w:sz w:val="20"/>
            <w:szCs w:val="20"/>
          </w:rPr>
          <w:delText>estimate</w:delText>
        </w:r>
        <w:r w:rsidR="008B20EE" w:rsidDel="00745352">
          <w:rPr>
            <w:rStyle w:val="s1"/>
            <w:sz w:val="20"/>
            <w:szCs w:val="20"/>
          </w:rPr>
          <w:delText>)</w:delText>
        </w:r>
        <w:r w:rsidR="00E8781C" w:rsidDel="00745352">
          <w:rPr>
            <w:rStyle w:val="s1"/>
            <w:sz w:val="20"/>
            <w:szCs w:val="20"/>
          </w:rPr>
          <w:delText xml:space="preserve"> </w:delText>
        </w:r>
      </w:del>
      <w:r w:rsidR="00AD2B49">
        <w:rPr>
          <w:rStyle w:val="s1"/>
          <w:sz w:val="20"/>
          <w:szCs w:val="20"/>
        </w:rPr>
        <w:t>hours per week</w:t>
      </w:r>
      <w:ins w:id="113" w:author="Selamoglu, Handan" w:date="2017-01-09T09:52:00Z">
        <w:r w:rsidR="00745352">
          <w:rPr>
            <w:rStyle w:val="s1"/>
            <w:sz w:val="20"/>
            <w:szCs w:val="20"/>
          </w:rPr>
          <w:t xml:space="preserve"> (estimate)</w:t>
        </w:r>
      </w:ins>
      <w:r w:rsidR="0085701B">
        <w:rPr>
          <w:rStyle w:val="s1"/>
          <w:sz w:val="20"/>
          <w:szCs w:val="20"/>
        </w:rPr>
        <w:t>.</w:t>
      </w:r>
    </w:p>
    <w:p w14:paraId="5A727896" w14:textId="77777777" w:rsidR="00C91194" w:rsidRPr="00550F12" w:rsidRDefault="00C91194" w:rsidP="00ED6A3B">
      <w:pPr>
        <w:pStyle w:val="p1"/>
        <w:rPr>
          <w:sz w:val="20"/>
          <w:szCs w:val="20"/>
        </w:rPr>
      </w:pPr>
      <w:r w:rsidRPr="00550F12">
        <w:rPr>
          <w:rStyle w:val="s1"/>
          <w:sz w:val="20"/>
          <w:szCs w:val="20"/>
        </w:rPr>
        <w:t>    </w:t>
      </w:r>
    </w:p>
    <w:p w14:paraId="7488EFC6" w14:textId="5131A77A" w:rsidR="00C91194" w:rsidRPr="0085701B" w:rsidRDefault="00C91194" w:rsidP="00C73E27">
      <w:pPr>
        <w:pStyle w:val="p1"/>
        <w:outlineLvl w:val="0"/>
        <w:rPr>
          <w:b/>
          <w:sz w:val="20"/>
          <w:szCs w:val="20"/>
        </w:rPr>
      </w:pPr>
      <w:r w:rsidRPr="0085701B">
        <w:rPr>
          <w:rStyle w:val="s1"/>
          <w:b/>
          <w:sz w:val="20"/>
          <w:szCs w:val="20"/>
        </w:rPr>
        <w:t>Is there a success measure for TaskCat?</w:t>
      </w:r>
    </w:p>
    <w:p w14:paraId="38E2E395" w14:textId="4301C552" w:rsidR="00C91194" w:rsidRPr="00550F12" w:rsidRDefault="00AD2B49" w:rsidP="00ED6A3B">
      <w:pPr>
        <w:pStyle w:val="p1"/>
        <w:rPr>
          <w:sz w:val="20"/>
          <w:szCs w:val="20"/>
        </w:rPr>
      </w:pPr>
      <w:r>
        <w:rPr>
          <w:rStyle w:val="s1"/>
          <w:sz w:val="20"/>
          <w:szCs w:val="20"/>
        </w:rPr>
        <w:t xml:space="preserve">Yes, we will measure and report the number of submissions, </w:t>
      </w:r>
      <w:ins w:id="114" w:author="Selamoglu, Handan" w:date="2017-01-09T09:53:00Z">
        <w:r w:rsidR="00745352">
          <w:rPr>
            <w:rStyle w:val="s1"/>
            <w:sz w:val="20"/>
            <w:szCs w:val="20"/>
          </w:rPr>
          <w:t xml:space="preserve">validations, and </w:t>
        </w:r>
      </w:ins>
      <w:r>
        <w:rPr>
          <w:rStyle w:val="s1"/>
          <w:sz w:val="20"/>
          <w:szCs w:val="20"/>
        </w:rPr>
        <w:t>failures</w:t>
      </w:r>
      <w:del w:id="115" w:author="Selamoglu, Handan" w:date="2017-01-09T09:53:00Z">
        <w:r w:rsidDel="00745352">
          <w:rPr>
            <w:rStyle w:val="s1"/>
            <w:sz w:val="20"/>
            <w:szCs w:val="20"/>
          </w:rPr>
          <w:delText xml:space="preserve"> and succeeding Quick Start tests</w:delText>
        </w:r>
      </w:del>
      <w:r>
        <w:rPr>
          <w:rStyle w:val="s1"/>
          <w:sz w:val="20"/>
          <w:szCs w:val="20"/>
        </w:rPr>
        <w:t xml:space="preserve">. We will also be able to identify </w:t>
      </w:r>
      <w:commentRangeStart w:id="116"/>
      <w:r>
        <w:rPr>
          <w:rStyle w:val="s1"/>
          <w:sz w:val="20"/>
          <w:szCs w:val="20"/>
        </w:rPr>
        <w:t xml:space="preserve">which accounts are getting better </w:t>
      </w:r>
      <w:commentRangeEnd w:id="116"/>
      <w:r w:rsidR="00745352">
        <w:rPr>
          <w:rStyle w:val="CommentReference"/>
          <w:rFonts w:asciiTheme="minorHAnsi" w:hAnsiTheme="minorHAnsi" w:cstheme="minorBidi"/>
        </w:rPr>
        <w:commentReference w:id="116"/>
      </w:r>
      <w:r>
        <w:rPr>
          <w:rStyle w:val="s1"/>
          <w:sz w:val="20"/>
          <w:szCs w:val="20"/>
        </w:rPr>
        <w:t>at developing Quick Starts using TaskCat. The higher the success rate</w:t>
      </w:r>
      <w:ins w:id="117" w:author="Selamoglu, Handan" w:date="2017-01-09T10:09:00Z">
        <w:r w:rsidR="00D03545">
          <w:rPr>
            <w:rStyle w:val="s1"/>
            <w:sz w:val="20"/>
            <w:szCs w:val="20"/>
          </w:rPr>
          <w:t>,</w:t>
        </w:r>
      </w:ins>
      <w:r>
        <w:rPr>
          <w:rStyle w:val="s1"/>
          <w:sz w:val="20"/>
          <w:szCs w:val="20"/>
        </w:rPr>
        <w:t xml:space="preserve"> the more success TaskCat will be deemed to have.  </w:t>
      </w:r>
    </w:p>
    <w:p w14:paraId="393A2611" w14:textId="44FA2AED" w:rsidR="00C91194" w:rsidRDefault="00C91194" w:rsidP="00ED6A3B">
      <w:pPr>
        <w:pStyle w:val="p1"/>
        <w:rPr>
          <w:sz w:val="20"/>
          <w:szCs w:val="20"/>
        </w:rPr>
      </w:pPr>
    </w:p>
    <w:p w14:paraId="44D0AEE1" w14:textId="6B7AA6C7" w:rsidR="00AA131D" w:rsidRDefault="00AA131D" w:rsidP="00AA131D">
      <w:pPr>
        <w:pStyle w:val="p1"/>
        <w:outlineLvl w:val="0"/>
        <w:rPr>
          <w:b/>
          <w:sz w:val="20"/>
          <w:szCs w:val="20"/>
        </w:rPr>
      </w:pPr>
      <w:r>
        <w:rPr>
          <w:b/>
          <w:sz w:val="20"/>
          <w:szCs w:val="20"/>
        </w:rPr>
        <w:t>Where can TaskCat be used?</w:t>
      </w:r>
    </w:p>
    <w:p w14:paraId="14D1CF73" w14:textId="73F7F58D" w:rsidR="00AA131D" w:rsidRDefault="00AA131D" w:rsidP="00AA131D">
      <w:pPr>
        <w:pStyle w:val="p1"/>
        <w:rPr>
          <w:sz w:val="20"/>
          <w:szCs w:val="20"/>
        </w:rPr>
      </w:pPr>
      <w:r>
        <w:rPr>
          <w:sz w:val="20"/>
          <w:szCs w:val="20"/>
        </w:rPr>
        <w:t xml:space="preserve">TaskCat </w:t>
      </w:r>
      <w:del w:id="118" w:author="Selamoglu, Handan" w:date="2017-01-09T09:56:00Z">
        <w:r w:rsidDel="00745352">
          <w:rPr>
            <w:sz w:val="20"/>
            <w:szCs w:val="20"/>
          </w:rPr>
          <w:delText xml:space="preserve">being </w:delText>
        </w:r>
      </w:del>
      <w:del w:id="119" w:author="Selamoglu, Handan" w:date="2017-01-09T10:10:00Z">
        <w:r w:rsidDel="00D03545">
          <w:rPr>
            <w:sz w:val="20"/>
            <w:szCs w:val="20"/>
          </w:rPr>
          <w:delText xml:space="preserve">a task runner </w:delText>
        </w:r>
      </w:del>
      <w:del w:id="120" w:author="Selamoglu, Handan" w:date="2017-01-09T09:56:00Z">
        <w:r w:rsidDel="00745352">
          <w:rPr>
            <w:sz w:val="20"/>
            <w:szCs w:val="20"/>
          </w:rPr>
          <w:delText xml:space="preserve">which </w:delText>
        </w:r>
      </w:del>
      <w:del w:id="121" w:author="Selamoglu, Handan" w:date="2017-01-09T10:10:00Z">
        <w:r w:rsidDel="00D03545">
          <w:rPr>
            <w:sz w:val="20"/>
            <w:szCs w:val="20"/>
          </w:rPr>
          <w:delText xml:space="preserve">orchestrates Quick Start tests across regions, it </w:delText>
        </w:r>
      </w:del>
      <w:r>
        <w:rPr>
          <w:sz w:val="20"/>
          <w:szCs w:val="20"/>
        </w:rPr>
        <w:t>can be integrated in multiple places:</w:t>
      </w:r>
    </w:p>
    <w:p w14:paraId="060FF283" w14:textId="264FEEAF" w:rsidR="00AA131D" w:rsidRDefault="00AA131D" w:rsidP="00AA131D">
      <w:pPr>
        <w:pStyle w:val="p1"/>
        <w:numPr>
          <w:ilvl w:val="0"/>
          <w:numId w:val="2"/>
        </w:numPr>
        <w:rPr>
          <w:sz w:val="20"/>
          <w:szCs w:val="20"/>
        </w:rPr>
      </w:pPr>
      <w:commentRangeStart w:id="122"/>
      <w:r>
        <w:rPr>
          <w:sz w:val="20"/>
          <w:szCs w:val="20"/>
        </w:rPr>
        <w:t>The packager</w:t>
      </w:r>
      <w:r w:rsidR="000A68D6">
        <w:rPr>
          <w:sz w:val="20"/>
          <w:szCs w:val="20"/>
        </w:rPr>
        <w:t xml:space="preserve"> (ConjureQ</w:t>
      </w:r>
      <w:r>
        <w:rPr>
          <w:sz w:val="20"/>
          <w:szCs w:val="20"/>
        </w:rPr>
        <w:t xml:space="preserve">S) </w:t>
      </w:r>
      <w:commentRangeEnd w:id="122"/>
      <w:r w:rsidR="00745352">
        <w:rPr>
          <w:rStyle w:val="CommentReference"/>
          <w:rFonts w:asciiTheme="minorHAnsi" w:hAnsiTheme="minorHAnsi" w:cstheme="minorBidi"/>
        </w:rPr>
        <w:commentReference w:id="122"/>
      </w:r>
      <w:r>
        <w:rPr>
          <w:sz w:val="20"/>
          <w:szCs w:val="20"/>
        </w:rPr>
        <w:t>can make use of TaskCat to run tests needed as part of package creation and validation.</w:t>
      </w:r>
    </w:p>
    <w:p w14:paraId="4F2559CA" w14:textId="5FFDEA82" w:rsidR="00AA131D" w:rsidRDefault="00AA131D" w:rsidP="00AA131D">
      <w:pPr>
        <w:pStyle w:val="p1"/>
        <w:numPr>
          <w:ilvl w:val="0"/>
          <w:numId w:val="2"/>
        </w:numPr>
        <w:rPr>
          <w:sz w:val="20"/>
          <w:szCs w:val="20"/>
        </w:rPr>
      </w:pPr>
      <w:r>
        <w:rPr>
          <w:sz w:val="20"/>
          <w:szCs w:val="20"/>
        </w:rPr>
        <w:t>The Quick Start team’s CI system (Alfred) can make use of TaskCat to run tests as needed</w:t>
      </w:r>
      <w:ins w:id="123" w:author="Selamoglu, Handan" w:date="2017-01-09T10:10:00Z">
        <w:r w:rsidR="003B6CB4">
          <w:rPr>
            <w:sz w:val="20"/>
            <w:szCs w:val="20"/>
          </w:rPr>
          <w:t>,</w:t>
        </w:r>
      </w:ins>
      <w:r>
        <w:rPr>
          <w:sz w:val="20"/>
          <w:szCs w:val="20"/>
        </w:rPr>
        <w:t xml:space="preserve"> as part of regularly scheduled and on-demand integration tests</w:t>
      </w:r>
      <w:ins w:id="124" w:author="Selamoglu, Handan" w:date="2017-01-09T10:10:00Z">
        <w:r w:rsidR="003B6CB4">
          <w:rPr>
            <w:sz w:val="20"/>
            <w:szCs w:val="20"/>
          </w:rPr>
          <w:t>,</w:t>
        </w:r>
      </w:ins>
      <w:r>
        <w:rPr>
          <w:sz w:val="20"/>
          <w:szCs w:val="20"/>
        </w:rPr>
        <w:t xml:space="preserve"> to ensure quality.</w:t>
      </w:r>
    </w:p>
    <w:p w14:paraId="012C72B1" w14:textId="18AFD3B9" w:rsidR="00AA131D" w:rsidRPr="00942257" w:rsidRDefault="00AA131D" w:rsidP="00AA131D">
      <w:pPr>
        <w:pStyle w:val="p1"/>
        <w:numPr>
          <w:ilvl w:val="0"/>
          <w:numId w:val="2"/>
        </w:numPr>
        <w:rPr>
          <w:sz w:val="20"/>
          <w:szCs w:val="20"/>
        </w:rPr>
      </w:pPr>
      <w:del w:id="125" w:author="Selamoglu, Handan" w:date="2017-01-09T10:11:00Z">
        <w:r w:rsidDel="003B6CB4">
          <w:rPr>
            <w:sz w:val="20"/>
            <w:szCs w:val="20"/>
          </w:rPr>
          <w:delText>Custom integrations by p</w:delText>
        </w:r>
      </w:del>
      <w:ins w:id="126" w:author="Selamoglu, Handan" w:date="2017-01-09T10:11:00Z">
        <w:r w:rsidR="003B6CB4">
          <w:rPr>
            <w:sz w:val="20"/>
            <w:szCs w:val="20"/>
          </w:rPr>
          <w:t>P</w:t>
        </w:r>
      </w:ins>
      <w:r>
        <w:rPr>
          <w:sz w:val="20"/>
          <w:szCs w:val="20"/>
        </w:rPr>
        <w:t xml:space="preserve">artners or other </w:t>
      </w:r>
      <w:ins w:id="127" w:author="Selamoglu, Handan" w:date="2017-01-09T10:11:00Z">
        <w:r w:rsidR="003B6CB4">
          <w:rPr>
            <w:sz w:val="20"/>
            <w:szCs w:val="20"/>
          </w:rPr>
          <w:t xml:space="preserve">AWS </w:t>
        </w:r>
      </w:ins>
      <w:r>
        <w:rPr>
          <w:sz w:val="20"/>
          <w:szCs w:val="20"/>
        </w:rPr>
        <w:t xml:space="preserve">teams can </w:t>
      </w:r>
      <w:del w:id="128" w:author="Selamoglu, Handan" w:date="2017-01-09T10:11:00Z">
        <w:r w:rsidDel="003B6CB4">
          <w:rPr>
            <w:sz w:val="20"/>
            <w:szCs w:val="20"/>
          </w:rPr>
          <w:delText xml:space="preserve">use </w:delText>
        </w:r>
      </w:del>
      <w:ins w:id="129" w:author="Selamoglu, Handan" w:date="2017-01-09T10:11:00Z">
        <w:r w:rsidR="003B6CB4">
          <w:rPr>
            <w:sz w:val="20"/>
            <w:szCs w:val="20"/>
          </w:rPr>
          <w:t>integrate</w:t>
        </w:r>
        <w:r w:rsidR="003B6CB4">
          <w:rPr>
            <w:sz w:val="20"/>
            <w:szCs w:val="20"/>
          </w:rPr>
          <w:t xml:space="preserve"> </w:t>
        </w:r>
      </w:ins>
      <w:r>
        <w:rPr>
          <w:sz w:val="20"/>
          <w:szCs w:val="20"/>
        </w:rPr>
        <w:t xml:space="preserve">TaskCat </w:t>
      </w:r>
      <w:ins w:id="130" w:author="Selamoglu, Handan" w:date="2017-01-09T10:11:00Z">
        <w:r w:rsidR="003B6CB4">
          <w:rPr>
            <w:sz w:val="20"/>
            <w:szCs w:val="20"/>
          </w:rPr>
          <w:t xml:space="preserve">with their own platforms </w:t>
        </w:r>
      </w:ins>
      <w:r>
        <w:rPr>
          <w:sz w:val="20"/>
          <w:szCs w:val="20"/>
        </w:rPr>
        <w:t>to run CloudFormation deployments and tests.</w:t>
      </w:r>
    </w:p>
    <w:p w14:paraId="50101CDC" w14:textId="77777777" w:rsidR="00AA131D" w:rsidRPr="00550F12" w:rsidRDefault="00AA131D" w:rsidP="00AA131D">
      <w:pPr>
        <w:rPr>
          <w:sz w:val="20"/>
          <w:szCs w:val="20"/>
        </w:rPr>
      </w:pPr>
    </w:p>
    <w:p w14:paraId="78F2E55C" w14:textId="1955FCCD" w:rsidR="0085701B" w:rsidRDefault="0085701B" w:rsidP="00C73E27">
      <w:pPr>
        <w:pStyle w:val="p1"/>
        <w:outlineLvl w:val="0"/>
        <w:rPr>
          <w:b/>
          <w:sz w:val="20"/>
          <w:szCs w:val="20"/>
        </w:rPr>
      </w:pPr>
      <w:r w:rsidRPr="0085701B">
        <w:rPr>
          <w:b/>
          <w:sz w:val="20"/>
          <w:szCs w:val="20"/>
        </w:rPr>
        <w:t>What TaskCat will not do?</w:t>
      </w:r>
    </w:p>
    <w:p w14:paraId="12CFFA0D" w14:textId="40758F1C" w:rsidR="0085701B" w:rsidRPr="00942257" w:rsidRDefault="00942257" w:rsidP="00ED6A3B">
      <w:pPr>
        <w:pStyle w:val="p1"/>
        <w:rPr>
          <w:sz w:val="20"/>
          <w:szCs w:val="20"/>
        </w:rPr>
      </w:pPr>
      <w:del w:id="131" w:author="Selamoglu, Handan" w:date="2017-01-09T09:59:00Z">
        <w:r w:rsidDel="00745352">
          <w:rPr>
            <w:sz w:val="20"/>
            <w:szCs w:val="20"/>
          </w:rPr>
          <w:delText>It is not going to</w:delText>
        </w:r>
      </w:del>
      <w:ins w:id="132" w:author="Selamoglu, Handan" w:date="2017-01-09T09:59:00Z">
        <w:r w:rsidR="00745352">
          <w:rPr>
            <w:sz w:val="20"/>
            <w:szCs w:val="20"/>
          </w:rPr>
          <w:t>TaskCat will not</w:t>
        </w:r>
      </w:ins>
      <w:r>
        <w:rPr>
          <w:sz w:val="20"/>
          <w:szCs w:val="20"/>
        </w:rPr>
        <w:t xml:space="preserve"> replace any of our existing too</w:t>
      </w:r>
      <w:r w:rsidR="00117572">
        <w:rPr>
          <w:sz w:val="20"/>
          <w:szCs w:val="20"/>
        </w:rPr>
        <w:t>ls</w:t>
      </w:r>
      <w:r>
        <w:rPr>
          <w:sz w:val="20"/>
          <w:szCs w:val="20"/>
        </w:rPr>
        <w:t xml:space="preserve"> like – A</w:t>
      </w:r>
      <w:r w:rsidR="00855EF1">
        <w:rPr>
          <w:sz w:val="20"/>
          <w:szCs w:val="20"/>
        </w:rPr>
        <w:t>MI</w:t>
      </w:r>
      <w:r>
        <w:rPr>
          <w:sz w:val="20"/>
          <w:szCs w:val="20"/>
        </w:rPr>
        <w:t>corn, B</w:t>
      </w:r>
      <w:r w:rsidR="00855EF1">
        <w:rPr>
          <w:sz w:val="20"/>
          <w:szCs w:val="20"/>
        </w:rPr>
        <w:t>EAUTY</w:t>
      </w:r>
      <w:r>
        <w:rPr>
          <w:sz w:val="20"/>
          <w:szCs w:val="20"/>
        </w:rPr>
        <w:t xml:space="preserve">corn, </w:t>
      </w:r>
      <w:r w:rsidR="00855EF1">
        <w:rPr>
          <w:sz w:val="20"/>
          <w:szCs w:val="20"/>
        </w:rPr>
        <w:t xml:space="preserve">CFN </w:t>
      </w:r>
      <w:r>
        <w:rPr>
          <w:sz w:val="20"/>
          <w:szCs w:val="20"/>
        </w:rPr>
        <w:t>Alchemist</w:t>
      </w:r>
      <w:r w:rsidR="00855EF1">
        <w:rPr>
          <w:sz w:val="20"/>
          <w:szCs w:val="20"/>
        </w:rPr>
        <w:t>, CFN</w:t>
      </w:r>
      <w:r>
        <w:rPr>
          <w:sz w:val="20"/>
          <w:szCs w:val="20"/>
        </w:rPr>
        <w:t xml:space="preserve"> </w:t>
      </w:r>
      <w:r w:rsidR="008C0A29">
        <w:rPr>
          <w:sz w:val="20"/>
          <w:szCs w:val="20"/>
        </w:rPr>
        <w:t xml:space="preserve">Reaper, </w:t>
      </w:r>
      <w:r>
        <w:rPr>
          <w:sz w:val="20"/>
          <w:szCs w:val="20"/>
        </w:rPr>
        <w:t>etc</w:t>
      </w:r>
      <w:commentRangeStart w:id="133"/>
      <w:r>
        <w:rPr>
          <w:sz w:val="20"/>
          <w:szCs w:val="20"/>
        </w:rPr>
        <w:t>.</w:t>
      </w:r>
      <w:commentRangeEnd w:id="133"/>
      <w:r w:rsidR="00745352">
        <w:rPr>
          <w:rStyle w:val="CommentReference"/>
          <w:rFonts w:asciiTheme="minorHAnsi" w:hAnsiTheme="minorHAnsi" w:cstheme="minorBidi"/>
        </w:rPr>
        <w:commentReference w:id="133"/>
      </w:r>
    </w:p>
    <w:p w14:paraId="06D33179" w14:textId="77777777" w:rsidR="00382B19" w:rsidRPr="00550F12" w:rsidRDefault="003331F0" w:rsidP="00ED6A3B">
      <w:pPr>
        <w:rPr>
          <w:sz w:val="20"/>
          <w:szCs w:val="20"/>
        </w:rPr>
      </w:pPr>
    </w:p>
    <w:sectPr w:rsidR="00382B19" w:rsidRPr="00550F12" w:rsidSect="00942257">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lamoglu, Handan" w:date="2017-01-09T09:28:00Z" w:initials="SH">
    <w:p w14:paraId="1B7A3C72" w14:textId="0AF56219" w:rsidR="00593BB5" w:rsidRDefault="00593BB5">
      <w:pPr>
        <w:pStyle w:val="CommentText"/>
      </w:pPr>
      <w:r>
        <w:rPr>
          <w:rStyle w:val="CommentReference"/>
        </w:rPr>
        <w:annotationRef/>
      </w:r>
      <w:r>
        <w:t>And the Quick Start team? Or is it just for community Quick Starts?</w:t>
      </w:r>
      <w:r w:rsidR="00D03545">
        <w:t xml:space="preserve"> (Based on later information, it sounds like we’ll use it, too, so perhaps say “Quick Start authors (internal and external)”</w:t>
      </w:r>
    </w:p>
  </w:comment>
  <w:comment w:id="12" w:author="Selamoglu, Handan" w:date="2017-01-09T09:49:00Z" w:initials="SH">
    <w:p w14:paraId="45B7027F" w14:textId="16B4D21F" w:rsidR="00745352" w:rsidRDefault="00745352">
      <w:pPr>
        <w:pStyle w:val="CommentText"/>
      </w:pPr>
      <w:r>
        <w:rPr>
          <w:rStyle w:val="CommentReference"/>
        </w:rPr>
        <w:annotationRef/>
      </w:r>
      <w:r>
        <w:t xml:space="preserve">This section needs to provide a more accurate description of what TaskCat does. </w:t>
      </w:r>
      <w:r w:rsidR="003B6CB4">
        <w:t>The sect</w:t>
      </w:r>
      <w:r>
        <w:t xml:space="preserve">ion focuses on testing, but later on, you mention that TaskCat automates config tasks, too. So if it has multiple features, they should all be listed here. </w:t>
      </w:r>
    </w:p>
    <w:p w14:paraId="0A659FD4" w14:textId="77777777" w:rsidR="00745352" w:rsidRDefault="00745352">
      <w:pPr>
        <w:pStyle w:val="CommentText"/>
      </w:pPr>
    </w:p>
    <w:p w14:paraId="6729EC96" w14:textId="4FCAA0F0" w:rsidR="00745352" w:rsidRDefault="00745352">
      <w:pPr>
        <w:pStyle w:val="CommentText"/>
      </w:pPr>
      <w:r>
        <w:t>The “how” (it’s a Python class that can be imported and integrated into your own framework”) should be</w:t>
      </w:r>
      <w:r w:rsidR="003B6CB4">
        <w:t xml:space="preserve"> s</w:t>
      </w:r>
      <w:r>
        <w:t>eparated from the “what</w:t>
      </w:r>
      <w:r w:rsidR="003B6CB4">
        <w:t>.</w:t>
      </w:r>
      <w:r>
        <w:t>”</w:t>
      </w:r>
    </w:p>
  </w:comment>
  <w:comment w:id="47" w:author="Selamoglu, Handan" w:date="2017-01-09T10:13:00Z" w:initials="SH">
    <w:p w14:paraId="2B8CF4ED" w14:textId="37E2B1C1" w:rsidR="003B6CB4" w:rsidRDefault="003B6CB4">
      <w:pPr>
        <w:pStyle w:val="CommentText"/>
      </w:pPr>
      <w:r>
        <w:rPr>
          <w:rStyle w:val="CommentReference"/>
        </w:rPr>
        <w:annotationRef/>
      </w:r>
      <w:r>
        <w:t>Is the focus of this one-pager benefits to partners? If not, I’d say “Quick Start author” to include anyone, internal or external, who builds Quick Starts.</w:t>
      </w:r>
    </w:p>
  </w:comment>
  <w:comment w:id="60" w:author="Selamoglu, Handan" w:date="2017-01-09T09:34:00Z" w:initials="SH">
    <w:p w14:paraId="02684AEF" w14:textId="77777777" w:rsidR="00593BB5" w:rsidRDefault="00593BB5">
      <w:pPr>
        <w:pStyle w:val="CommentText"/>
      </w:pPr>
      <w:r>
        <w:rPr>
          <w:rStyle w:val="CommentReference"/>
        </w:rPr>
        <w:annotationRef/>
      </w:r>
      <w:r>
        <w:t>This doesn’t quite make sense. If TaskCat automates testint, why would the user spend more time testing?</w:t>
      </w:r>
    </w:p>
    <w:p w14:paraId="48F0FCD8" w14:textId="77777777" w:rsidR="00593BB5" w:rsidRDefault="00593BB5">
      <w:pPr>
        <w:pStyle w:val="CommentText"/>
      </w:pPr>
    </w:p>
    <w:p w14:paraId="5A2E1EEF" w14:textId="7E9D9D7D" w:rsidR="004E0BE9" w:rsidRDefault="00593BB5">
      <w:pPr>
        <w:pStyle w:val="CommentText"/>
      </w:pPr>
      <w:r>
        <w:t>Also, what kind of structures is the sen</w:t>
      </w:r>
      <w:r w:rsidR="004E0BE9">
        <w:t>tence referring to?</w:t>
      </w:r>
    </w:p>
  </w:comment>
  <w:comment w:id="75" w:author="Selamoglu, Handan" w:date="2017-01-09T10:14:00Z" w:initials="SH">
    <w:p w14:paraId="0ECA0817" w14:textId="4660F977" w:rsidR="003B6CB4" w:rsidRDefault="003B6CB4">
      <w:pPr>
        <w:pStyle w:val="CommentText"/>
      </w:pPr>
      <w:r>
        <w:rPr>
          <w:rStyle w:val="CommentReference"/>
        </w:rPr>
        <w:annotationRef/>
      </w:r>
      <w:r>
        <w:t>This section overlaps with the previous one. I’d merge them under the “How does TaskCat help our partners” heading and avoid duplicating the discussion.</w:t>
      </w:r>
    </w:p>
  </w:comment>
  <w:comment w:id="87" w:author="Selamoglu, Handan" w:date="2017-01-09T10:05:00Z" w:initials="SH">
    <w:p w14:paraId="2214C117" w14:textId="6C95316A" w:rsidR="00D03545" w:rsidRDefault="00D03545">
      <w:pPr>
        <w:pStyle w:val="CommentText"/>
      </w:pPr>
      <w:r>
        <w:rPr>
          <w:rStyle w:val="CommentReference"/>
        </w:rPr>
        <w:annotationRef/>
      </w:r>
      <w:r>
        <w:t>For example?</w:t>
      </w:r>
    </w:p>
  </w:comment>
  <w:comment w:id="110" w:author="Selamoglu, Handan" w:date="2017-01-09T10:09:00Z" w:initials="SH">
    <w:p w14:paraId="35FBB202" w14:textId="106AABE2" w:rsidR="00D03545" w:rsidRDefault="00D03545">
      <w:pPr>
        <w:pStyle w:val="CommentText"/>
      </w:pPr>
      <w:r>
        <w:rPr>
          <w:rStyle w:val="CommentReference"/>
        </w:rPr>
        <w:annotationRef/>
      </w:r>
      <w:r>
        <w:t>Maybe mention that automated testing will free up the QSAs’ time to develop their own gold-standard Quick Starts.</w:t>
      </w:r>
    </w:p>
  </w:comment>
  <w:comment w:id="116" w:author="Selamoglu, Handan" w:date="2017-01-09T09:54:00Z" w:initials="SH">
    <w:p w14:paraId="7033992F" w14:textId="4084254F" w:rsidR="00745352" w:rsidRDefault="00745352">
      <w:pPr>
        <w:pStyle w:val="CommentText"/>
      </w:pPr>
      <w:r>
        <w:rPr>
          <w:rStyle w:val="CommentReference"/>
        </w:rPr>
        <w:annotationRef/>
      </w:r>
      <w:r>
        <w:t>Not sure what this implies. Are you talking about partners getting better with each successive Quick Start they develop, or improving the quality of an existing Quick Start due to TaskCat testing?</w:t>
      </w:r>
    </w:p>
  </w:comment>
  <w:comment w:id="122" w:author="Selamoglu, Handan" w:date="2017-01-09T09:56:00Z" w:initials="SH">
    <w:p w14:paraId="51D94E35" w14:textId="32CD7889" w:rsidR="00745352" w:rsidRDefault="00745352">
      <w:pPr>
        <w:pStyle w:val="CommentText"/>
      </w:pPr>
      <w:r>
        <w:rPr>
          <w:rStyle w:val="CommentReference"/>
        </w:rPr>
        <w:annotationRef/>
      </w:r>
      <w:r>
        <w:t>Maybe you can generalize the packager and CI bullets by saying “Other components of the Quick Start development platform, such as packager and CI, can use TaskCat to run tests.”</w:t>
      </w:r>
    </w:p>
  </w:comment>
  <w:comment w:id="133" w:author="Selamoglu, Handan" w:date="2017-01-09T09:59:00Z" w:initials="SH">
    <w:p w14:paraId="79000560" w14:textId="3F1649E8" w:rsidR="00745352" w:rsidRDefault="00745352">
      <w:pPr>
        <w:pStyle w:val="CommentText"/>
      </w:pPr>
      <w:r>
        <w:rPr>
          <w:rStyle w:val="CommentReference"/>
        </w:rPr>
        <w:annotationRef/>
      </w:r>
      <w:r>
        <w:t>Instead of using the component names, which nobody outside the team will understand, I’d suggest listing functionality that TaskCat won’t provide.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7A3C72" w15:done="0"/>
  <w15:commentEx w15:paraId="6729EC96" w15:done="0"/>
  <w15:commentEx w15:paraId="2B8CF4ED" w15:done="0"/>
  <w15:commentEx w15:paraId="5A2E1EEF" w15:done="0"/>
  <w15:commentEx w15:paraId="0ECA0817" w15:done="0"/>
  <w15:commentEx w15:paraId="2214C117" w15:done="0"/>
  <w15:commentEx w15:paraId="35FBB202" w15:done="0"/>
  <w15:commentEx w15:paraId="7033992F" w15:done="0"/>
  <w15:commentEx w15:paraId="51D94E35" w15:done="0"/>
  <w15:commentEx w15:paraId="790005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C58EA"/>
    <w:multiLevelType w:val="hybridMultilevel"/>
    <w:tmpl w:val="C3F2C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A34B6B"/>
    <w:multiLevelType w:val="hybridMultilevel"/>
    <w:tmpl w:val="160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94"/>
    <w:rsid w:val="000869C7"/>
    <w:rsid w:val="000A68D6"/>
    <w:rsid w:val="000D62CA"/>
    <w:rsid w:val="00117572"/>
    <w:rsid w:val="00204AD2"/>
    <w:rsid w:val="002D1D99"/>
    <w:rsid w:val="00315883"/>
    <w:rsid w:val="00320218"/>
    <w:rsid w:val="003331F0"/>
    <w:rsid w:val="003950A2"/>
    <w:rsid w:val="003A7C35"/>
    <w:rsid w:val="003B6CB4"/>
    <w:rsid w:val="00415BFC"/>
    <w:rsid w:val="00425AB1"/>
    <w:rsid w:val="00490DB9"/>
    <w:rsid w:val="004E0BE9"/>
    <w:rsid w:val="00550F12"/>
    <w:rsid w:val="005659DE"/>
    <w:rsid w:val="00593BB5"/>
    <w:rsid w:val="005A5FA6"/>
    <w:rsid w:val="00634778"/>
    <w:rsid w:val="006810F6"/>
    <w:rsid w:val="00714837"/>
    <w:rsid w:val="00745352"/>
    <w:rsid w:val="00746C0D"/>
    <w:rsid w:val="007D180C"/>
    <w:rsid w:val="007D290E"/>
    <w:rsid w:val="008414B8"/>
    <w:rsid w:val="00855EF1"/>
    <w:rsid w:val="0085701B"/>
    <w:rsid w:val="00882DAB"/>
    <w:rsid w:val="00883C3C"/>
    <w:rsid w:val="00892F31"/>
    <w:rsid w:val="008B20EE"/>
    <w:rsid w:val="008C0A29"/>
    <w:rsid w:val="008E005A"/>
    <w:rsid w:val="00942257"/>
    <w:rsid w:val="00944A7E"/>
    <w:rsid w:val="00A73171"/>
    <w:rsid w:val="00AA131D"/>
    <w:rsid w:val="00AD2B49"/>
    <w:rsid w:val="00B07409"/>
    <w:rsid w:val="00BB6826"/>
    <w:rsid w:val="00BC779D"/>
    <w:rsid w:val="00C044B5"/>
    <w:rsid w:val="00C463D0"/>
    <w:rsid w:val="00C67F82"/>
    <w:rsid w:val="00C73E27"/>
    <w:rsid w:val="00C91194"/>
    <w:rsid w:val="00CB02EF"/>
    <w:rsid w:val="00CC4088"/>
    <w:rsid w:val="00CE4603"/>
    <w:rsid w:val="00D03545"/>
    <w:rsid w:val="00DD2819"/>
    <w:rsid w:val="00E12388"/>
    <w:rsid w:val="00E8781C"/>
    <w:rsid w:val="00ED0F7B"/>
    <w:rsid w:val="00ED6A3B"/>
    <w:rsid w:val="00FA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20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91194"/>
    <w:rPr>
      <w:rFonts w:ascii="Times" w:hAnsi="Times" w:cs="Times New Roman"/>
      <w:sz w:val="14"/>
      <w:szCs w:val="14"/>
    </w:rPr>
  </w:style>
  <w:style w:type="paragraph" w:customStyle="1" w:styleId="p2">
    <w:name w:val="p2"/>
    <w:basedOn w:val="Normal"/>
    <w:rsid w:val="00C91194"/>
    <w:rPr>
      <w:rFonts w:ascii="Times" w:hAnsi="Times" w:cs="Times New Roman"/>
      <w:sz w:val="14"/>
      <w:szCs w:val="14"/>
    </w:rPr>
  </w:style>
  <w:style w:type="character" w:customStyle="1" w:styleId="s1">
    <w:name w:val="s1"/>
    <w:basedOn w:val="DefaultParagraphFont"/>
    <w:rsid w:val="00C91194"/>
  </w:style>
  <w:style w:type="character" w:styleId="CommentReference">
    <w:name w:val="annotation reference"/>
    <w:basedOn w:val="DefaultParagraphFont"/>
    <w:uiPriority w:val="99"/>
    <w:semiHidden/>
    <w:unhideWhenUsed/>
    <w:rsid w:val="00415BFC"/>
    <w:rPr>
      <w:sz w:val="16"/>
      <w:szCs w:val="16"/>
    </w:rPr>
  </w:style>
  <w:style w:type="paragraph" w:styleId="CommentText">
    <w:name w:val="annotation text"/>
    <w:basedOn w:val="Normal"/>
    <w:link w:val="CommentTextChar"/>
    <w:uiPriority w:val="99"/>
    <w:semiHidden/>
    <w:unhideWhenUsed/>
    <w:rsid w:val="00415BFC"/>
    <w:rPr>
      <w:sz w:val="20"/>
      <w:szCs w:val="20"/>
    </w:rPr>
  </w:style>
  <w:style w:type="character" w:customStyle="1" w:styleId="CommentTextChar">
    <w:name w:val="Comment Text Char"/>
    <w:basedOn w:val="DefaultParagraphFont"/>
    <w:link w:val="CommentText"/>
    <w:uiPriority w:val="99"/>
    <w:semiHidden/>
    <w:rsid w:val="00415BFC"/>
    <w:rPr>
      <w:sz w:val="20"/>
      <w:szCs w:val="20"/>
    </w:rPr>
  </w:style>
  <w:style w:type="paragraph" w:styleId="CommentSubject">
    <w:name w:val="annotation subject"/>
    <w:basedOn w:val="CommentText"/>
    <w:next w:val="CommentText"/>
    <w:link w:val="CommentSubjectChar"/>
    <w:uiPriority w:val="99"/>
    <w:semiHidden/>
    <w:unhideWhenUsed/>
    <w:rsid w:val="00415BFC"/>
    <w:rPr>
      <w:b/>
      <w:bCs/>
    </w:rPr>
  </w:style>
  <w:style w:type="character" w:customStyle="1" w:styleId="CommentSubjectChar">
    <w:name w:val="Comment Subject Char"/>
    <w:basedOn w:val="CommentTextChar"/>
    <w:link w:val="CommentSubject"/>
    <w:uiPriority w:val="99"/>
    <w:semiHidden/>
    <w:rsid w:val="00415BFC"/>
    <w:rPr>
      <w:b/>
      <w:bCs/>
      <w:sz w:val="20"/>
      <w:szCs w:val="20"/>
    </w:rPr>
  </w:style>
  <w:style w:type="paragraph" w:styleId="BalloonText">
    <w:name w:val="Balloon Text"/>
    <w:basedOn w:val="Normal"/>
    <w:link w:val="BalloonTextChar"/>
    <w:uiPriority w:val="99"/>
    <w:semiHidden/>
    <w:unhideWhenUsed/>
    <w:rsid w:val="00415B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BFC"/>
    <w:rPr>
      <w:rFonts w:ascii="Segoe UI" w:hAnsi="Segoe UI" w:cs="Segoe UI"/>
      <w:sz w:val="18"/>
      <w:szCs w:val="18"/>
    </w:rPr>
  </w:style>
  <w:style w:type="paragraph" w:styleId="Revision">
    <w:name w:val="Revision"/>
    <w:hidden/>
    <w:uiPriority w:val="99"/>
    <w:semiHidden/>
    <w:rsid w:val="00C7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2709">
      <w:bodyDiv w:val="1"/>
      <w:marLeft w:val="0"/>
      <w:marRight w:val="0"/>
      <w:marTop w:val="0"/>
      <w:marBottom w:val="0"/>
      <w:divBdr>
        <w:top w:val="none" w:sz="0" w:space="0" w:color="auto"/>
        <w:left w:val="none" w:sz="0" w:space="0" w:color="auto"/>
        <w:bottom w:val="none" w:sz="0" w:space="0" w:color="auto"/>
        <w:right w:val="none" w:sz="0" w:space="0" w:color="auto"/>
      </w:divBdr>
    </w:div>
    <w:div w:id="1863469915">
      <w:bodyDiv w:val="1"/>
      <w:marLeft w:val="0"/>
      <w:marRight w:val="0"/>
      <w:marTop w:val="0"/>
      <w:marBottom w:val="0"/>
      <w:divBdr>
        <w:top w:val="none" w:sz="0" w:space="0" w:color="auto"/>
        <w:left w:val="none" w:sz="0" w:space="0" w:color="auto"/>
        <w:bottom w:val="none" w:sz="0" w:space="0" w:color="auto"/>
        <w:right w:val="none" w:sz="0" w:space="0" w:color="auto"/>
      </w:divBdr>
      <w:divsChild>
        <w:div w:id="561527628">
          <w:marLeft w:val="0"/>
          <w:marRight w:val="0"/>
          <w:marTop w:val="0"/>
          <w:marBottom w:val="0"/>
          <w:divBdr>
            <w:top w:val="none" w:sz="0" w:space="0" w:color="auto"/>
            <w:left w:val="none" w:sz="0" w:space="0" w:color="auto"/>
            <w:bottom w:val="none" w:sz="0" w:space="0" w:color="auto"/>
            <w:right w:val="none" w:sz="0" w:space="0" w:color="auto"/>
          </w:divBdr>
        </w:div>
        <w:div w:id="19684700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Vattathil;Santiago Cardenas</dc:creator>
  <cp:keywords/>
  <dc:description/>
  <cp:lastModifiedBy>Selamoglu, Handan</cp:lastModifiedBy>
  <cp:revision>9</cp:revision>
  <dcterms:created xsi:type="dcterms:W3CDTF">2017-01-07T01:13:00Z</dcterms:created>
  <dcterms:modified xsi:type="dcterms:W3CDTF">2017-01-09T18:18:00Z</dcterms:modified>
</cp:coreProperties>
</file>